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2832A" w14:textId="77777777" w:rsidR="00D757CA" w:rsidRDefault="00D757CA">
      <w:pPr>
        <w:spacing w:before="0" w:after="160" w:line="259" w:lineRule="auto"/>
        <w:ind w:firstLine="0"/>
        <w:jc w:val="left"/>
      </w:pPr>
      <w:r>
        <w:t>Instituto Federal de Educação Ciência e Tecnologia do Rio Grande do Norte</w:t>
      </w:r>
    </w:p>
    <w:p w14:paraId="4F6EBD4C" w14:textId="77777777" w:rsidR="00D757CA" w:rsidRDefault="00D757CA">
      <w:pPr>
        <w:spacing w:before="0" w:after="160" w:line="259" w:lineRule="auto"/>
        <w:ind w:firstLine="0"/>
        <w:jc w:val="left"/>
      </w:pPr>
      <w:r>
        <w:t>Disciplina: Projeto Integrador</w:t>
      </w:r>
    </w:p>
    <w:p w14:paraId="6660DAAF" w14:textId="77777777" w:rsidR="00D757CA" w:rsidRDefault="00D757CA">
      <w:pPr>
        <w:spacing w:before="0" w:after="160" w:line="259" w:lineRule="auto"/>
        <w:ind w:firstLine="0"/>
        <w:jc w:val="left"/>
      </w:pPr>
      <w:r>
        <w:t>Docentes: Alexandre Gomes, Fabiano Papaiz e George Azevedo</w:t>
      </w:r>
    </w:p>
    <w:p w14:paraId="2CB24FC1" w14:textId="77777777" w:rsidR="00D757CA" w:rsidRDefault="00AF4A55">
      <w:pPr>
        <w:spacing w:before="0" w:after="160" w:line="259" w:lineRule="auto"/>
        <w:ind w:firstLine="0"/>
        <w:jc w:val="left"/>
      </w:pPr>
      <w:r>
        <w:t xml:space="preserve">Discentes: Clara Alice Bandeira de Moura, Gabriel Cardoso Melita, João Mendes Lopes Neto, </w:t>
      </w:r>
      <w:r w:rsidR="00056735">
        <w:t xml:space="preserve">Rafael Galvão, </w:t>
      </w:r>
      <w:r>
        <w:t>Rute da Silva Barbalho</w:t>
      </w:r>
    </w:p>
    <w:p w14:paraId="4FAA7355" w14:textId="77777777" w:rsidR="00D757CA" w:rsidRDefault="00D757CA">
      <w:pPr>
        <w:spacing w:before="0" w:after="160" w:line="259" w:lineRule="auto"/>
        <w:ind w:firstLine="0"/>
        <w:jc w:val="left"/>
      </w:pPr>
    </w:p>
    <w:p w14:paraId="59176403" w14:textId="77777777" w:rsidR="00D757CA" w:rsidRDefault="00D757CA">
      <w:pPr>
        <w:spacing w:before="0" w:after="160" w:line="259" w:lineRule="auto"/>
        <w:ind w:firstLine="0"/>
        <w:jc w:val="left"/>
      </w:pPr>
    </w:p>
    <w:p w14:paraId="7164A2A6" w14:textId="77777777" w:rsidR="00D757CA" w:rsidRDefault="00D757CA">
      <w:pPr>
        <w:spacing w:before="0" w:after="160" w:line="259" w:lineRule="auto"/>
        <w:ind w:firstLine="0"/>
        <w:jc w:val="left"/>
      </w:pPr>
    </w:p>
    <w:p w14:paraId="3CC0B929" w14:textId="77777777" w:rsidR="00D757CA" w:rsidRDefault="00D757CA">
      <w:pPr>
        <w:spacing w:before="0" w:after="160" w:line="259" w:lineRule="auto"/>
        <w:ind w:firstLine="0"/>
        <w:jc w:val="left"/>
      </w:pPr>
    </w:p>
    <w:p w14:paraId="488C214D" w14:textId="77777777" w:rsidR="00D757CA" w:rsidRDefault="00D757CA">
      <w:pPr>
        <w:spacing w:before="0" w:after="160" w:line="259" w:lineRule="auto"/>
        <w:ind w:firstLine="0"/>
        <w:jc w:val="left"/>
      </w:pPr>
    </w:p>
    <w:p w14:paraId="42E664C8" w14:textId="77777777" w:rsidR="00D757CA" w:rsidRDefault="00D757CA">
      <w:pPr>
        <w:spacing w:before="0" w:after="160" w:line="259" w:lineRule="auto"/>
        <w:ind w:firstLine="0"/>
        <w:jc w:val="left"/>
      </w:pPr>
    </w:p>
    <w:p w14:paraId="1BB53662" w14:textId="77777777" w:rsidR="00D757CA" w:rsidRDefault="00D757CA">
      <w:pPr>
        <w:spacing w:before="0" w:after="160" w:line="259" w:lineRule="auto"/>
        <w:ind w:firstLine="0"/>
        <w:jc w:val="left"/>
      </w:pPr>
    </w:p>
    <w:p w14:paraId="11F40C65" w14:textId="77777777" w:rsidR="00D757CA" w:rsidRDefault="00D757CA">
      <w:pPr>
        <w:spacing w:before="0" w:after="160" w:line="259" w:lineRule="auto"/>
        <w:ind w:firstLine="0"/>
        <w:jc w:val="left"/>
      </w:pPr>
    </w:p>
    <w:p w14:paraId="5A8C3A68" w14:textId="77777777" w:rsidR="00D757CA" w:rsidRDefault="00D757CA">
      <w:pPr>
        <w:spacing w:before="0" w:after="160" w:line="259" w:lineRule="auto"/>
        <w:ind w:firstLine="0"/>
        <w:jc w:val="left"/>
      </w:pPr>
    </w:p>
    <w:p w14:paraId="50A99F11" w14:textId="77777777" w:rsidR="00D757CA" w:rsidRDefault="00D757CA">
      <w:pPr>
        <w:spacing w:before="0" w:after="160" w:line="259" w:lineRule="auto"/>
        <w:ind w:firstLine="0"/>
        <w:jc w:val="left"/>
      </w:pPr>
    </w:p>
    <w:p w14:paraId="16482F9D" w14:textId="77777777" w:rsidR="00D757CA" w:rsidRPr="00D757CA" w:rsidRDefault="00D757CA" w:rsidP="00D757CA">
      <w:pPr>
        <w:spacing w:before="0" w:after="160" w:line="259" w:lineRule="auto"/>
        <w:ind w:firstLine="0"/>
        <w:jc w:val="right"/>
        <w:rPr>
          <w:sz w:val="32"/>
        </w:rPr>
      </w:pPr>
      <w:r w:rsidRPr="00D757CA">
        <w:rPr>
          <w:sz w:val="32"/>
        </w:rPr>
        <w:t>Documento de Visão</w:t>
      </w:r>
    </w:p>
    <w:p w14:paraId="6A5744BE" w14:textId="77777777" w:rsidR="00D757CA" w:rsidRDefault="00D757CA" w:rsidP="00D757CA">
      <w:pPr>
        <w:spacing w:before="0" w:after="160" w:line="259" w:lineRule="auto"/>
        <w:ind w:firstLine="0"/>
        <w:jc w:val="right"/>
        <w:rPr>
          <w:sz w:val="28"/>
        </w:rPr>
      </w:pPr>
      <w:r w:rsidRPr="00D757CA">
        <w:rPr>
          <w:sz w:val="28"/>
        </w:rPr>
        <w:t>CINE 7</w:t>
      </w:r>
    </w:p>
    <w:p w14:paraId="30F51B65" w14:textId="77777777" w:rsidR="00D757CA" w:rsidRDefault="00D757CA" w:rsidP="00D757CA">
      <w:pPr>
        <w:spacing w:before="0" w:after="160" w:line="259" w:lineRule="auto"/>
        <w:ind w:firstLine="0"/>
        <w:jc w:val="right"/>
        <w:rPr>
          <w:sz w:val="28"/>
        </w:rPr>
      </w:pPr>
      <w:r w:rsidRPr="00D757CA">
        <w:rPr>
          <w:sz w:val="28"/>
        </w:rPr>
        <w:t>Versão1.0</w:t>
      </w:r>
    </w:p>
    <w:p w14:paraId="4628BA86" w14:textId="77777777" w:rsidR="00D757CA" w:rsidRDefault="00D757CA" w:rsidP="00D757CA">
      <w:pPr>
        <w:spacing w:before="0" w:after="160" w:line="259" w:lineRule="auto"/>
        <w:ind w:firstLine="0"/>
        <w:jc w:val="right"/>
        <w:rPr>
          <w:sz w:val="28"/>
        </w:rPr>
      </w:pPr>
    </w:p>
    <w:p w14:paraId="23886F70" w14:textId="77777777" w:rsidR="00D757CA" w:rsidRDefault="00D757CA" w:rsidP="00D757CA">
      <w:pPr>
        <w:spacing w:before="0" w:after="160" w:line="259" w:lineRule="auto"/>
        <w:ind w:firstLine="0"/>
        <w:jc w:val="right"/>
        <w:rPr>
          <w:sz w:val="28"/>
        </w:rPr>
      </w:pPr>
    </w:p>
    <w:p w14:paraId="4427DD7A" w14:textId="77777777" w:rsidR="00D757CA" w:rsidRDefault="00D757CA" w:rsidP="00D757CA">
      <w:pPr>
        <w:spacing w:before="0" w:after="160" w:line="259" w:lineRule="auto"/>
        <w:ind w:firstLine="0"/>
        <w:jc w:val="right"/>
        <w:rPr>
          <w:sz w:val="28"/>
        </w:rPr>
      </w:pPr>
    </w:p>
    <w:p w14:paraId="4868573A" w14:textId="77777777" w:rsidR="00D757CA" w:rsidRDefault="00D757CA" w:rsidP="00D757CA">
      <w:pPr>
        <w:spacing w:before="0" w:after="160" w:line="259" w:lineRule="auto"/>
        <w:ind w:firstLine="0"/>
        <w:jc w:val="right"/>
        <w:rPr>
          <w:sz w:val="28"/>
        </w:rPr>
      </w:pPr>
    </w:p>
    <w:p w14:paraId="65E737F7" w14:textId="77777777" w:rsidR="00D757CA" w:rsidRDefault="00D757CA" w:rsidP="00D757CA">
      <w:pPr>
        <w:spacing w:before="0" w:after="160" w:line="259" w:lineRule="auto"/>
        <w:ind w:firstLine="0"/>
        <w:jc w:val="right"/>
        <w:rPr>
          <w:sz w:val="28"/>
        </w:rPr>
      </w:pPr>
    </w:p>
    <w:p w14:paraId="725AEE25" w14:textId="77777777" w:rsidR="00D757CA" w:rsidRDefault="00D757CA" w:rsidP="00D757CA">
      <w:pPr>
        <w:spacing w:before="0" w:after="160" w:line="259" w:lineRule="auto"/>
        <w:ind w:firstLine="0"/>
        <w:jc w:val="right"/>
        <w:rPr>
          <w:sz w:val="28"/>
        </w:rPr>
      </w:pPr>
    </w:p>
    <w:p w14:paraId="256F0578" w14:textId="77777777" w:rsidR="00D757CA" w:rsidRDefault="00D757CA" w:rsidP="00D757CA">
      <w:pPr>
        <w:spacing w:before="0" w:after="160" w:line="259" w:lineRule="auto"/>
        <w:ind w:firstLine="0"/>
        <w:jc w:val="right"/>
        <w:rPr>
          <w:sz w:val="28"/>
        </w:rPr>
      </w:pPr>
    </w:p>
    <w:p w14:paraId="2F31822B" w14:textId="77777777" w:rsidR="00D757CA" w:rsidRDefault="00D757CA" w:rsidP="00D757CA">
      <w:pPr>
        <w:spacing w:before="0" w:after="160" w:line="259" w:lineRule="auto"/>
        <w:ind w:firstLine="0"/>
        <w:jc w:val="right"/>
        <w:rPr>
          <w:sz w:val="28"/>
        </w:rPr>
      </w:pPr>
    </w:p>
    <w:p w14:paraId="195B8098" w14:textId="77777777" w:rsidR="00D757CA" w:rsidRDefault="00D757CA" w:rsidP="00D757CA">
      <w:pPr>
        <w:spacing w:before="0" w:after="160" w:line="259" w:lineRule="auto"/>
        <w:ind w:firstLine="0"/>
        <w:jc w:val="right"/>
        <w:rPr>
          <w:sz w:val="28"/>
        </w:rPr>
      </w:pPr>
    </w:p>
    <w:p w14:paraId="6660F9F1" w14:textId="77777777" w:rsidR="00D757CA" w:rsidRDefault="00D757CA" w:rsidP="00D757CA">
      <w:pPr>
        <w:spacing w:before="0" w:after="160" w:line="259" w:lineRule="auto"/>
        <w:ind w:firstLine="0"/>
        <w:jc w:val="right"/>
        <w:rPr>
          <w:sz w:val="28"/>
        </w:rPr>
      </w:pPr>
    </w:p>
    <w:p w14:paraId="316191A1" w14:textId="77777777" w:rsidR="00D757CA" w:rsidRDefault="00D757CA" w:rsidP="00D757CA">
      <w:pPr>
        <w:spacing w:before="0" w:after="160" w:line="259" w:lineRule="auto"/>
        <w:ind w:firstLine="0"/>
        <w:jc w:val="right"/>
        <w:rPr>
          <w:sz w:val="28"/>
        </w:rPr>
      </w:pPr>
    </w:p>
    <w:p w14:paraId="071CA9BB" w14:textId="77777777" w:rsidR="00D757CA" w:rsidRDefault="00620D2C" w:rsidP="00D757CA">
      <w:pPr>
        <w:spacing w:before="0" w:after="160" w:line="259" w:lineRule="auto"/>
        <w:ind w:firstLine="0"/>
        <w:jc w:val="center"/>
      </w:pPr>
      <w:r>
        <w:t>Natal, 25 de maio</w:t>
      </w:r>
      <w:r w:rsidR="00D757CA" w:rsidRPr="00D757CA">
        <w:t xml:space="preserve"> de 2016</w:t>
      </w:r>
    </w:p>
    <w:p w14:paraId="71A80F0C" w14:textId="77777777" w:rsidR="00AD6D44" w:rsidRPr="00884ECE" w:rsidRDefault="00D757CA" w:rsidP="00E17186">
      <w:pPr>
        <w:spacing w:before="0" w:after="160" w:line="259" w:lineRule="auto"/>
        <w:ind w:firstLine="0"/>
        <w:jc w:val="center"/>
      </w:pPr>
      <w:r>
        <w:br w:type="page"/>
      </w:r>
      <w:r w:rsidR="00AD6D44" w:rsidRPr="00E17186">
        <w:rPr>
          <w:sz w:val="28"/>
        </w:rPr>
        <w:lastRenderedPageBreak/>
        <w:t>Documento de visão – CINE7</w:t>
      </w:r>
    </w:p>
    <w:p w14:paraId="57562E54" w14:textId="77777777" w:rsidR="00AD6D44" w:rsidRDefault="00AD6D44" w:rsidP="007C7CC0"/>
    <w:p w14:paraId="203C26CE" w14:textId="77777777" w:rsidR="00AD6D44" w:rsidRPr="00E96862" w:rsidRDefault="00AD6D44" w:rsidP="00E96862">
      <w:pPr>
        <w:pStyle w:val="Ttulo1"/>
      </w:pPr>
      <w:r w:rsidRPr="00E96862">
        <w:t>Introdução</w:t>
      </w:r>
    </w:p>
    <w:p w14:paraId="3EA981F4" w14:textId="77777777" w:rsidR="00000841" w:rsidRDefault="00000841" w:rsidP="00000841">
      <w:r>
        <w:t xml:space="preserve">O </w:t>
      </w:r>
      <w:r w:rsidR="00B50985">
        <w:t>foco</w:t>
      </w:r>
      <w:r w:rsidR="006A6FD8">
        <w:t xml:space="preserve"> desse documento é</w:t>
      </w:r>
      <w:r w:rsidR="009D296F">
        <w:t xml:space="preserve"> fazer uma análise do sistema, permitindo constatar</w:t>
      </w:r>
      <w:r>
        <w:t xml:space="preserve"> os diferenciais</w:t>
      </w:r>
      <w:r w:rsidR="006A6FD8">
        <w:t>,</w:t>
      </w:r>
      <w:r>
        <w:t xml:space="preserve"> funcionalidades</w:t>
      </w:r>
      <w:r w:rsidR="006A7273">
        <w:t>,</w:t>
      </w:r>
      <w:r w:rsidR="009D296F">
        <w:t xml:space="preserve"> </w:t>
      </w:r>
      <w:r w:rsidR="006A6FD8">
        <w:t xml:space="preserve">objetivos </w:t>
      </w:r>
      <w:r w:rsidR="00B50985">
        <w:t xml:space="preserve">e possíveis falhas que auxiliem </w:t>
      </w:r>
      <w:r w:rsidR="005C7F92">
        <w:t>em seu</w:t>
      </w:r>
      <w:r w:rsidR="00B50985">
        <w:t xml:space="preserve"> desenvolvimento</w:t>
      </w:r>
      <w:r w:rsidR="006A6FD8">
        <w:t>.</w:t>
      </w:r>
    </w:p>
    <w:p w14:paraId="07EB54AC" w14:textId="77777777" w:rsidR="009812FB" w:rsidRPr="00D554A8" w:rsidRDefault="009812FB" w:rsidP="009812FB">
      <w:pPr>
        <w:pStyle w:val="Ttulo1"/>
      </w:pPr>
      <w:r>
        <w:t>Objetivo</w:t>
      </w:r>
    </w:p>
    <w:p w14:paraId="6A1BF498" w14:textId="77777777" w:rsidR="00E96862" w:rsidRDefault="009812FB" w:rsidP="00B76F16">
      <w:r>
        <w:t>Visando suprir limitações de outros sistemas que possuem a mesa temática,</w:t>
      </w:r>
      <w:r w:rsidRPr="001C0445">
        <w:t xml:space="preserve"> </w:t>
      </w:r>
      <w:r w:rsidR="005C7F92">
        <w:t>como rotten tomato</w:t>
      </w:r>
      <w:r>
        <w:t xml:space="preserve">es, imdb e metacritic, veio a ideia do CINE 7. O problema desses é a falta de interação </w:t>
      </w:r>
      <w:ins w:id="0" w:author="Alexandre Lima" w:date="2016-06-20T18:30:00Z">
        <w:r w:rsidR="0080583B">
          <w:t xml:space="preserve">entre </w:t>
        </w:r>
      </w:ins>
      <w:r>
        <w:t>os seus usuários, fazendo com que se tornem meros sites de consultas de filmes. O CINE 7 buscará, então, essa interação por meio de avaliações de filmes, inspirando-se em outras ferramentas de redes sociais famosas.</w:t>
      </w:r>
    </w:p>
    <w:p w14:paraId="4D834834" w14:textId="77777777" w:rsidR="009812FB" w:rsidRDefault="009812FB" w:rsidP="009812FB">
      <w:pPr>
        <w:pStyle w:val="Ttulo1"/>
      </w:pPr>
      <w:r>
        <w:t>Sumário Executivo</w:t>
      </w:r>
    </w:p>
    <w:p w14:paraId="4075DCB1" w14:textId="77777777" w:rsidR="009812FB" w:rsidRPr="00233B7D" w:rsidRDefault="009812FB" w:rsidP="009812FB">
      <w:pPr>
        <w:pStyle w:val="Ttulo2"/>
        <w:numPr>
          <w:ilvl w:val="0"/>
          <w:numId w:val="0"/>
        </w:numPr>
        <w:ind w:left="1800" w:hanging="360"/>
      </w:pPr>
      <w:r>
        <w:t>3.1. Descrição do problema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9812FB" w:rsidRPr="008F2624" w14:paraId="610C0E71" w14:textId="77777777" w:rsidTr="00454E0F">
        <w:tc>
          <w:tcPr>
            <w:tcW w:w="4247" w:type="dxa"/>
            <w:shd w:val="clear" w:color="auto" w:fill="D0CECE" w:themeFill="background2" w:themeFillShade="E6"/>
          </w:tcPr>
          <w:p w14:paraId="04A03810" w14:textId="77777777" w:rsidR="009812FB" w:rsidRPr="0062277B" w:rsidRDefault="009812FB" w:rsidP="00454E0F">
            <w:pPr>
              <w:spacing w:before="0"/>
              <w:ind w:firstLine="29"/>
            </w:pPr>
            <w:r w:rsidRPr="0062277B">
              <w:t>O problema</w:t>
            </w:r>
          </w:p>
        </w:tc>
        <w:tc>
          <w:tcPr>
            <w:tcW w:w="4247" w:type="dxa"/>
          </w:tcPr>
          <w:p w14:paraId="1193756A" w14:textId="77777777" w:rsidR="009812FB" w:rsidRPr="0062277B" w:rsidRDefault="009812FB" w:rsidP="00454E0F">
            <w:pPr>
              <w:spacing w:before="0"/>
              <w:ind w:firstLine="29"/>
            </w:pPr>
            <w:r w:rsidRPr="0062277B">
              <w:t xml:space="preserve">Usabilidade limitada em plataformas com temas relacionados </w:t>
            </w:r>
            <w:r w:rsidRPr="000069CA">
              <w:t>já existentes</w:t>
            </w:r>
            <w:r w:rsidRPr="0062277B">
              <w:t>, atrelada a baixa qualidade nos designs</w:t>
            </w:r>
          </w:p>
        </w:tc>
      </w:tr>
      <w:tr w:rsidR="009812FB" w:rsidRPr="008F2624" w14:paraId="7716D767" w14:textId="77777777" w:rsidTr="00454E0F">
        <w:tc>
          <w:tcPr>
            <w:tcW w:w="4247" w:type="dxa"/>
            <w:shd w:val="clear" w:color="auto" w:fill="D0CECE" w:themeFill="background2" w:themeFillShade="E6"/>
          </w:tcPr>
          <w:p w14:paraId="2692E1F7" w14:textId="77777777" w:rsidR="009812FB" w:rsidRPr="0062277B" w:rsidRDefault="009812FB" w:rsidP="00454E0F">
            <w:pPr>
              <w:spacing w:before="0"/>
              <w:ind w:firstLine="29"/>
            </w:pPr>
            <w:r>
              <w:t>A</w:t>
            </w:r>
            <w:r w:rsidRPr="0062277B">
              <w:t>feta</w:t>
            </w:r>
          </w:p>
        </w:tc>
        <w:tc>
          <w:tcPr>
            <w:tcW w:w="4247" w:type="dxa"/>
          </w:tcPr>
          <w:p w14:paraId="6BF37D32" w14:textId="77777777" w:rsidR="009812FB" w:rsidRPr="0062277B" w:rsidRDefault="009812FB" w:rsidP="00454E0F">
            <w:pPr>
              <w:spacing w:before="0"/>
              <w:ind w:firstLine="0"/>
            </w:pPr>
            <w:r w:rsidRPr="0062277B">
              <w:t>Os cinéfilos, e interessados em cinema no geral</w:t>
            </w:r>
          </w:p>
        </w:tc>
      </w:tr>
      <w:tr w:rsidR="009812FB" w:rsidRPr="008F2624" w14:paraId="46EC28E6" w14:textId="77777777" w:rsidTr="00454E0F">
        <w:tc>
          <w:tcPr>
            <w:tcW w:w="4247" w:type="dxa"/>
            <w:shd w:val="clear" w:color="auto" w:fill="D0CECE" w:themeFill="background2" w:themeFillShade="E6"/>
          </w:tcPr>
          <w:p w14:paraId="42528E84" w14:textId="77777777" w:rsidR="009812FB" w:rsidRPr="0062277B" w:rsidRDefault="009812FB" w:rsidP="00454E0F">
            <w:pPr>
              <w:spacing w:before="0"/>
              <w:ind w:firstLine="29"/>
            </w:pPr>
            <w:r>
              <w:t>C</w:t>
            </w:r>
            <w:r w:rsidRPr="0062277B">
              <w:t>ujo impacto é</w:t>
            </w:r>
          </w:p>
        </w:tc>
        <w:tc>
          <w:tcPr>
            <w:tcW w:w="4247" w:type="dxa"/>
          </w:tcPr>
          <w:p w14:paraId="743240C8" w14:textId="77777777" w:rsidR="009812FB" w:rsidRPr="0062277B" w:rsidRDefault="009812FB" w:rsidP="00454E0F">
            <w:pPr>
              <w:spacing w:before="0"/>
              <w:ind w:firstLine="0"/>
            </w:pPr>
            <w:r>
              <w:t xml:space="preserve">Limitação e desinteresse na área cinematográfica </w:t>
            </w:r>
          </w:p>
        </w:tc>
      </w:tr>
      <w:tr w:rsidR="009812FB" w:rsidRPr="008F2624" w14:paraId="109850A4" w14:textId="77777777" w:rsidTr="00454E0F">
        <w:tc>
          <w:tcPr>
            <w:tcW w:w="4247" w:type="dxa"/>
            <w:shd w:val="clear" w:color="auto" w:fill="D0CECE" w:themeFill="background2" w:themeFillShade="E6"/>
          </w:tcPr>
          <w:p w14:paraId="6CE9DD4A" w14:textId="77777777" w:rsidR="009812FB" w:rsidRPr="0062277B" w:rsidRDefault="009812FB" w:rsidP="00454E0F">
            <w:pPr>
              <w:spacing w:before="0"/>
              <w:ind w:firstLine="0"/>
            </w:pPr>
            <w:r>
              <w:t>U</w:t>
            </w:r>
            <w:r w:rsidRPr="0062277B">
              <w:t>ma boa solução seria</w:t>
            </w:r>
          </w:p>
        </w:tc>
        <w:tc>
          <w:tcPr>
            <w:tcW w:w="4247" w:type="dxa"/>
          </w:tcPr>
          <w:p w14:paraId="62DB42A3" w14:textId="457A81D5" w:rsidR="009812FB" w:rsidRPr="0062277B" w:rsidRDefault="009812FB" w:rsidP="001F5B58">
            <w:pPr>
              <w:spacing w:before="0"/>
              <w:ind w:firstLine="0"/>
            </w:pPr>
            <w:r>
              <w:t xml:space="preserve">Adaptar ferramentas </w:t>
            </w:r>
            <w:r w:rsidRPr="0062277B">
              <w:t>de sistemas</w:t>
            </w:r>
            <w:del w:id="1" w:author="João Mendes Lopes Neto" w:date="2016-06-29T11:45:00Z">
              <w:r w:rsidRPr="0062277B" w:rsidDel="001F5B58">
                <w:delText xml:space="preserve"> </w:delText>
              </w:r>
              <w:commentRangeStart w:id="2"/>
              <w:r w:rsidRPr="0062277B" w:rsidDel="001F5B58">
                <w:delText xml:space="preserve">ou não </w:delText>
              </w:r>
            </w:del>
            <w:r w:rsidRPr="0062277B">
              <w:t>similares</w:t>
            </w:r>
            <w:commentRangeEnd w:id="2"/>
            <w:r w:rsidR="0080583B">
              <w:rPr>
                <w:rStyle w:val="Refdecomentrio"/>
              </w:rPr>
              <w:commentReference w:id="2"/>
            </w:r>
            <w:r w:rsidRPr="0062277B">
              <w:t xml:space="preserve">, para criar </w:t>
            </w:r>
            <w:r>
              <w:t>um</w:t>
            </w:r>
            <w:r w:rsidRPr="0062277B">
              <w:t xml:space="preserve"> que seja </w:t>
            </w:r>
            <w:r>
              <w:t>de fato</w:t>
            </w:r>
            <w:r w:rsidRPr="0062277B">
              <w:t xml:space="preserve"> útil e atraente</w:t>
            </w:r>
          </w:p>
        </w:tc>
      </w:tr>
    </w:tbl>
    <w:p w14:paraId="3E5A6CDC" w14:textId="77777777" w:rsidR="009812FB" w:rsidRPr="00AD0CEF" w:rsidRDefault="009812FB" w:rsidP="009812FB">
      <w:pPr>
        <w:ind w:firstLine="0"/>
      </w:pPr>
    </w:p>
    <w:p w14:paraId="2E0F0020" w14:textId="77777777" w:rsidR="009812FB" w:rsidRPr="000B4F73" w:rsidRDefault="009812FB" w:rsidP="009812FB">
      <w:pPr>
        <w:pStyle w:val="Ttulo2"/>
        <w:numPr>
          <w:ilvl w:val="0"/>
          <w:numId w:val="0"/>
        </w:numPr>
        <w:ind w:left="1440"/>
      </w:pPr>
      <w:r>
        <w:t xml:space="preserve">3.2. </w:t>
      </w:r>
      <w:r w:rsidRPr="000B4F73">
        <w:t>Visão geral</w:t>
      </w:r>
    </w:p>
    <w:p w14:paraId="10849B0D" w14:textId="77777777" w:rsidR="009812FB" w:rsidRDefault="009812FB" w:rsidP="009812FB">
      <w:r>
        <w:t xml:space="preserve">O sistema terá filmes que poderão ser avaliados, adicionados a listas e comentados por seus usuários, que poderão seguir outros. </w:t>
      </w:r>
      <w:r w:rsidR="00EC4334">
        <w:t>C</w:t>
      </w:r>
      <w:r>
        <w:t xml:space="preserve">ada um </w:t>
      </w:r>
      <w:r w:rsidR="00EC4334">
        <w:t xml:space="preserve">desses </w:t>
      </w:r>
      <w:r>
        <w:t>terá uma linha do tempo na qual aparecerão</w:t>
      </w:r>
      <w:r w:rsidR="00EC4334">
        <w:t xml:space="preserve"> as </w:t>
      </w:r>
      <w:r w:rsidR="00FE56E2">
        <w:t>posts</w:t>
      </w:r>
      <w:r w:rsidR="00EC4334">
        <w:t xml:space="preserve"> (adição à lista de interesse, favoritos ou filmes vistos, avaliação, ou comentário)</w:t>
      </w:r>
      <w:del w:id="3" w:author="Alexandre Lima" w:date="2016-06-20T18:32:00Z">
        <w:r w:rsidDel="0080583B">
          <w:delText>,</w:delText>
        </w:r>
      </w:del>
      <w:r>
        <w:t xml:space="preserve"> de quem se segue.</w:t>
      </w:r>
    </w:p>
    <w:p w14:paraId="4A3D09E1" w14:textId="77777777" w:rsidR="00BC56A0" w:rsidRPr="00BC56A0" w:rsidRDefault="009812FB" w:rsidP="009812FB">
      <w:r>
        <w:t xml:space="preserve">Ficará disponível para o usuário, até mesmo para o que não estiver autenticado, visualizar as listas e ações individuais </w:t>
      </w:r>
      <w:r w:rsidR="00EC4334">
        <w:t>de cada usuário, as avaliações,</w:t>
      </w:r>
      <w:r>
        <w:t xml:space="preserve"> comentários</w:t>
      </w:r>
      <w:r w:rsidR="00EC4334">
        <w:t>, e respostas deles, dos</w:t>
      </w:r>
      <w:r>
        <w:t xml:space="preserve"> filmes.</w:t>
      </w:r>
      <w:r w:rsidR="00EC4334">
        <w:t xml:space="preserve"> </w:t>
      </w:r>
    </w:p>
    <w:p w14:paraId="22B0D382" w14:textId="77777777" w:rsidR="005063C9" w:rsidRDefault="005063C9" w:rsidP="005063C9">
      <w:pPr>
        <w:pStyle w:val="Ttulo1"/>
      </w:pPr>
      <w:r>
        <w:t>Requisitos</w:t>
      </w:r>
    </w:p>
    <w:p w14:paraId="74AEE2BD" w14:textId="77777777" w:rsidR="005063C9" w:rsidRPr="005063C9" w:rsidRDefault="005063C9" w:rsidP="005063C9">
      <w:pPr>
        <w:pStyle w:val="Ttulo2"/>
        <w:numPr>
          <w:ilvl w:val="0"/>
          <w:numId w:val="0"/>
        </w:numPr>
        <w:ind w:left="1440"/>
      </w:pPr>
      <w:r>
        <w:t>4.1. Funcionais</w:t>
      </w:r>
    </w:p>
    <w:p w14:paraId="743D558F" w14:textId="77777777" w:rsidR="001C5EAE" w:rsidRDefault="001C5EAE" w:rsidP="001C5EAE">
      <w:pPr>
        <w:pStyle w:val="PargrafodaLista"/>
        <w:numPr>
          <w:ilvl w:val="0"/>
          <w:numId w:val="8"/>
        </w:numPr>
        <w:ind w:left="1276" w:hanging="283"/>
      </w:pPr>
      <w:r>
        <w:t xml:space="preserve">Avaliar um filme e </w:t>
      </w:r>
      <w:r w:rsidR="00FE56E2">
        <w:t>adicioná</w:t>
      </w:r>
      <w:r>
        <w:t>-lo a uma lista</w:t>
      </w:r>
      <w:r w:rsidR="005D3037">
        <w:t xml:space="preserve">: </w:t>
      </w:r>
      <w:r>
        <w:t xml:space="preserve">Dentre os filmes que estiverem </w:t>
      </w:r>
    </w:p>
    <w:p w14:paraId="7008342D" w14:textId="77777777" w:rsidR="005D3037" w:rsidRDefault="005D3037" w:rsidP="001C5EAE">
      <w:pPr>
        <w:pStyle w:val="PargrafodaLista"/>
        <w:ind w:left="1276" w:firstLine="0"/>
      </w:pPr>
      <w:r>
        <w:t>no sistema, o usuário poderá fazer uma avaliação de 1 a 7 estrelas dele, bem como marcar se já viu, ou se tem interesse em vê-lo, e adiciona-lo à sua lista de favoritos.</w:t>
      </w:r>
    </w:p>
    <w:p w14:paraId="05C68B7A" w14:textId="77777777" w:rsidR="001C5EAE" w:rsidRDefault="001C5EAE" w:rsidP="001C5EAE">
      <w:pPr>
        <w:pStyle w:val="PargrafodaLista"/>
        <w:ind w:left="1571" w:firstLine="0"/>
      </w:pPr>
    </w:p>
    <w:p w14:paraId="2CE174CE" w14:textId="77777777" w:rsidR="001C5EAE" w:rsidRDefault="005D3037" w:rsidP="001C5EAE">
      <w:pPr>
        <w:pStyle w:val="PargrafodaLista"/>
        <w:numPr>
          <w:ilvl w:val="0"/>
          <w:numId w:val="8"/>
        </w:numPr>
        <w:ind w:left="1276" w:hanging="283"/>
      </w:pPr>
      <w:r>
        <w:t>Comentar</w:t>
      </w:r>
      <w:r w:rsidR="001C5EAE">
        <w:t xml:space="preserve"> um filme: O</w:t>
      </w:r>
      <w:r>
        <w:t xml:space="preserve"> usuário poderá comentar um filme. Os comentários poderão ser avaliados como positivos ou negativos pelos out</w:t>
      </w:r>
      <w:r w:rsidR="000127B9">
        <w:t>ros usuários, influenciando</w:t>
      </w:r>
      <w:r>
        <w:t xml:space="preserve"> em que lugar ele aparecerá, e ser</w:t>
      </w:r>
      <w:r w:rsidR="002A0AFD">
        <w:t>em</w:t>
      </w:r>
      <w:r>
        <w:t xml:space="preserve"> respondido</w:t>
      </w:r>
      <w:r w:rsidR="002A0AFD">
        <w:t>s</w:t>
      </w:r>
      <w:r w:rsidR="00F5794A">
        <w:t>, notificando o usuário responsável pelo comentário</w:t>
      </w:r>
      <w:r w:rsidR="002A0AFD">
        <w:t xml:space="preserve"> sempre que alguma dessas coisas acontecer</w:t>
      </w:r>
      <w:r>
        <w:t xml:space="preserve">. </w:t>
      </w:r>
    </w:p>
    <w:p w14:paraId="604AC020" w14:textId="77777777" w:rsidR="001C5EAE" w:rsidRDefault="001C5EAE" w:rsidP="001C5EAE">
      <w:pPr>
        <w:pStyle w:val="PargrafodaLista"/>
        <w:ind w:left="1276" w:firstLine="0"/>
      </w:pPr>
    </w:p>
    <w:p w14:paraId="2EB97BCB" w14:textId="77777777" w:rsidR="001C5EAE" w:rsidRDefault="001C5EAE" w:rsidP="001C5EAE">
      <w:pPr>
        <w:pStyle w:val="PargrafodaLista"/>
        <w:numPr>
          <w:ilvl w:val="0"/>
          <w:numId w:val="8"/>
        </w:numPr>
        <w:ind w:left="1276" w:hanging="283"/>
      </w:pPr>
      <w:r>
        <w:t>Acesso ao perfil de outros usuários: No acesso ao perfil de outro usuário, será possível ver suas listas de filmes favoritos, vistos, e de interesse, e última</w:t>
      </w:r>
      <w:r w:rsidR="0057519B">
        <w:t>s</w:t>
      </w:r>
      <w:r w:rsidR="00F05C00">
        <w:t xml:space="preserve"> ações</w:t>
      </w:r>
      <w:r>
        <w:t>.</w:t>
      </w:r>
    </w:p>
    <w:p w14:paraId="1CCEF15E" w14:textId="77777777" w:rsidR="001C5EAE" w:rsidRDefault="001C5EAE" w:rsidP="001C5EAE">
      <w:pPr>
        <w:pStyle w:val="PargrafodaLista"/>
        <w:ind w:left="1276" w:firstLine="0"/>
      </w:pPr>
    </w:p>
    <w:p w14:paraId="4A0E55BA" w14:textId="77777777" w:rsidR="00E156DC" w:rsidRDefault="005D3037" w:rsidP="001C5EAE">
      <w:pPr>
        <w:pStyle w:val="PargrafodaLista"/>
        <w:numPr>
          <w:ilvl w:val="0"/>
          <w:numId w:val="8"/>
        </w:numPr>
        <w:ind w:left="1276" w:hanging="283"/>
      </w:pPr>
      <w:r>
        <w:t>Seguir outros usuários</w:t>
      </w:r>
      <w:r w:rsidR="001C5EAE">
        <w:t xml:space="preserve"> e </w:t>
      </w:r>
      <w:r w:rsidR="005F0A73" w:rsidRPr="005F0A73">
        <w:t>linha do tempo</w:t>
      </w:r>
      <w:r w:rsidR="005F0A73">
        <w:t>:</w:t>
      </w:r>
      <w:r>
        <w:t xml:space="preserve"> </w:t>
      </w:r>
      <w:r w:rsidR="0057519B">
        <w:t>No CINE7, os usuários poderão seguir uns aos outros. Assim, as ações de quem é seguido: comentários em filmes, adição de filmes às listas dele ou avaliações</w:t>
      </w:r>
      <w:r w:rsidR="00966199">
        <w:t>,</w:t>
      </w:r>
      <w:r w:rsidR="0057519B">
        <w:t xml:space="preserve"> comen</w:t>
      </w:r>
      <w:r w:rsidR="00BE5E8D">
        <w:t>tário em um filme</w:t>
      </w:r>
      <w:r w:rsidR="005F0A73">
        <w:t xml:space="preserve"> aparecerão na linha do tempo</w:t>
      </w:r>
      <w:r w:rsidR="0057519B">
        <w:rPr>
          <w:i/>
        </w:rPr>
        <w:t xml:space="preserve"> </w:t>
      </w:r>
      <w:r w:rsidR="0057519B">
        <w:t>de quem segue</w:t>
      </w:r>
      <w:r w:rsidR="00C64A6D">
        <w:t xml:space="preserve"> como post</w:t>
      </w:r>
      <w:r w:rsidR="004C2B06">
        <w:t>s</w:t>
      </w:r>
      <w:r w:rsidR="0057519B">
        <w:t>, podendo ser comentadas, ou respondidas, no caso do comentário, e positivadas ou negativ</w:t>
      </w:r>
      <w:r w:rsidR="003C0C88">
        <w:t>adas. Os comentários e reações ao</w:t>
      </w:r>
      <w:r w:rsidR="0057519B">
        <w:t>s</w:t>
      </w:r>
      <w:r w:rsidR="003C0C88">
        <w:t xml:space="preserve"> posts</w:t>
      </w:r>
      <w:r w:rsidR="0057519B">
        <w:t>, serã</w:t>
      </w:r>
      <w:r w:rsidR="00C64A6D">
        <w:t>o notificadas ao usuário que realizou</w:t>
      </w:r>
      <w:r w:rsidR="0057519B">
        <w:t xml:space="preserve"> a ação.</w:t>
      </w:r>
    </w:p>
    <w:p w14:paraId="22FB8B5A" w14:textId="77777777" w:rsidR="003651B1" w:rsidRDefault="003651B1" w:rsidP="003651B1">
      <w:pPr>
        <w:pStyle w:val="PargrafodaLista"/>
      </w:pPr>
    </w:p>
    <w:p w14:paraId="271DB9D0" w14:textId="77777777" w:rsidR="000F5277" w:rsidRDefault="003651B1" w:rsidP="005C7F92">
      <w:pPr>
        <w:pStyle w:val="PargrafodaLista"/>
        <w:numPr>
          <w:ilvl w:val="0"/>
          <w:numId w:val="8"/>
        </w:numPr>
        <w:ind w:left="1276" w:hanging="283"/>
      </w:pPr>
      <w:r>
        <w:t xml:space="preserve">Enviar filme: O usuário que, caso necessário, tenha a necessidade de enviar filmes para o sistema, terá o perfil de “alimentador”. No perfil dele, haverá um link com um redirecionamento para um formulário com campos requerendo as informações do filme. Essas informações serão enviadas para os </w:t>
      </w:r>
      <w:r w:rsidR="004C2B06">
        <w:t>administradores</w:t>
      </w:r>
      <w:r>
        <w:t>, e, se aprovadas, o filme entra no sistema</w:t>
      </w:r>
      <w:r w:rsidR="004C2B06">
        <w:t>, ficando disponível para avaliação</w:t>
      </w:r>
      <w:r>
        <w:t>.</w:t>
      </w:r>
    </w:p>
    <w:p w14:paraId="3A6E2A4B" w14:textId="77777777" w:rsidR="000F5277" w:rsidRPr="000F5277" w:rsidRDefault="000F5277" w:rsidP="000F5277">
      <w:r w:rsidRPr="005C7F92">
        <w:t xml:space="preserve">Os usuários que não estiverem </w:t>
      </w:r>
      <w:r w:rsidR="00F23B47" w:rsidRPr="005C7F92">
        <w:t>autenticados</w:t>
      </w:r>
      <w:r w:rsidRPr="005C7F92">
        <w:rPr>
          <w:i/>
        </w:rPr>
        <w:t xml:space="preserve"> </w:t>
      </w:r>
      <w:r w:rsidRPr="005C7F92">
        <w:t xml:space="preserve">poderão ter </w:t>
      </w:r>
      <w:r w:rsidR="00FE56E2">
        <w:t xml:space="preserve">acesso </w:t>
      </w:r>
      <w:r w:rsidRPr="005C7F92">
        <w:t xml:space="preserve">às </w:t>
      </w:r>
      <w:r w:rsidR="005C7F92">
        <w:t>páginas de perfil</w:t>
      </w:r>
      <w:r w:rsidRPr="005C7F92">
        <w:t xml:space="preserve"> dos usuários, aos filmes e comentários, mas não conseguirão interagir com </w:t>
      </w:r>
      <w:r w:rsidR="005C7F92">
        <w:t>as demais ferramentas</w:t>
      </w:r>
      <w:r w:rsidRPr="005C7F92">
        <w:t>.</w:t>
      </w:r>
    </w:p>
    <w:p w14:paraId="2F594EE5" w14:textId="77777777" w:rsidR="005D3037" w:rsidRPr="005D3037" w:rsidRDefault="005D3037" w:rsidP="005D3037"/>
    <w:p w14:paraId="10348441" w14:textId="77777777" w:rsidR="00C61BFB" w:rsidRDefault="005063C9" w:rsidP="005063C9">
      <w:pPr>
        <w:pStyle w:val="Ttulo2"/>
        <w:numPr>
          <w:ilvl w:val="0"/>
          <w:numId w:val="0"/>
        </w:numPr>
        <w:ind w:left="1440"/>
      </w:pPr>
      <w:r>
        <w:t xml:space="preserve">4.2. </w:t>
      </w:r>
      <w:r w:rsidR="00813EDE">
        <w:t>Requisitos não-funcionais</w:t>
      </w:r>
    </w:p>
    <w:p w14:paraId="49C27C04" w14:textId="77777777" w:rsidR="005E16DA" w:rsidRDefault="007623CC" w:rsidP="00F80D51">
      <w:r>
        <w:t>Para o sistema, f</w:t>
      </w:r>
      <w:r w:rsidR="00B51934">
        <w:t>oram</w:t>
      </w:r>
      <w:r w:rsidR="00F80D51">
        <w:t xml:space="preserve"> identificado</w:t>
      </w:r>
      <w:r w:rsidR="00B51934">
        <w:t>s</w:t>
      </w:r>
      <w:r w:rsidR="00F80D51">
        <w:t xml:space="preserve"> </w:t>
      </w:r>
      <w:r w:rsidR="00B51934">
        <w:t>dois</w:t>
      </w:r>
      <w:r w:rsidR="00F80D51">
        <w:t xml:space="preserve"> requisito</w:t>
      </w:r>
      <w:r w:rsidR="009D6DB0">
        <w:t>s não-funcionais</w:t>
      </w:r>
      <w:r w:rsidR="00F80D51">
        <w:t>:</w:t>
      </w:r>
    </w:p>
    <w:p w14:paraId="451C8D74" w14:textId="388E485A" w:rsidR="00136A9F" w:rsidDel="001F5B58" w:rsidRDefault="00F80D51" w:rsidP="001F5B58">
      <w:pPr>
        <w:pStyle w:val="PargrafodaLista"/>
        <w:numPr>
          <w:ilvl w:val="0"/>
          <w:numId w:val="13"/>
        </w:numPr>
        <w:rPr>
          <w:del w:id="4" w:author="João Mendes Lopes Neto" w:date="2016-06-29T11:45:00Z"/>
        </w:rPr>
      </w:pPr>
      <w:r>
        <w:t>Para</w:t>
      </w:r>
      <w:r w:rsidR="007623CC">
        <w:t xml:space="preserve"> poder realizar qualquer ação que tenha algum tipo de interação com o sistema (avaliar um filme, seguir outro usuário, comentar um post, positivar ou negativar um comentário)</w:t>
      </w:r>
      <w:r>
        <w:t xml:space="preserve"> é necessário q</w:t>
      </w:r>
      <w:r w:rsidR="007623CC">
        <w:t>ue o usuário esteja autenticado.</w:t>
      </w:r>
      <w:ins w:id="5" w:author="João Mendes Lopes Neto" w:date="2016-06-29T11:45:00Z">
        <w:r w:rsidR="001F5B58" w:rsidDel="001F5B58">
          <w:t xml:space="preserve"> </w:t>
        </w:r>
      </w:ins>
    </w:p>
    <w:p w14:paraId="736B7979" w14:textId="5BB65494" w:rsidR="00B51934" w:rsidRPr="00B51934" w:rsidDel="001F5B58" w:rsidRDefault="00B51934" w:rsidP="001F5B58">
      <w:pPr>
        <w:pStyle w:val="PargrafodaLista"/>
        <w:numPr>
          <w:ilvl w:val="0"/>
          <w:numId w:val="13"/>
        </w:numPr>
        <w:rPr>
          <w:del w:id="6" w:author="João Mendes Lopes Neto" w:date="2016-06-29T11:45:00Z"/>
        </w:rPr>
      </w:pPr>
      <w:commentRangeStart w:id="7"/>
      <w:del w:id="8" w:author="João Mendes Lopes Neto" w:date="2016-06-29T11:45:00Z">
        <w:r w:rsidRPr="00B51934" w:rsidDel="001F5B58">
          <w:delText>O site só pode ser acessado com conexão com à Internet, se tornando ind</w:delText>
        </w:r>
        <w:r w:rsidR="00576B03" w:rsidDel="001F5B58">
          <w:delText>isponível para usuários sem essa condição</w:delText>
        </w:r>
        <w:r w:rsidRPr="00B51934" w:rsidDel="001F5B58">
          <w:delText>.</w:delText>
        </w:r>
        <w:commentRangeEnd w:id="7"/>
        <w:r w:rsidR="00C84CB4" w:rsidDel="001F5B58">
          <w:rPr>
            <w:rStyle w:val="Refdecomentrio"/>
          </w:rPr>
          <w:commentReference w:id="7"/>
        </w:r>
      </w:del>
    </w:p>
    <w:p w14:paraId="7D200B18" w14:textId="744FE843" w:rsidR="00C55488" w:rsidRPr="00AD0CEF" w:rsidDel="001F5B58" w:rsidRDefault="00C55488">
      <w:pPr>
        <w:pStyle w:val="PargrafodaLista"/>
        <w:numPr>
          <w:ilvl w:val="0"/>
          <w:numId w:val="13"/>
        </w:numPr>
        <w:rPr>
          <w:del w:id="9" w:author="João Mendes Lopes Neto" w:date="2016-06-29T11:45:00Z"/>
        </w:rPr>
        <w:pPrChange w:id="10" w:author="João Mendes Lopes Neto" w:date="2016-06-29T11:45:00Z">
          <w:pPr/>
        </w:pPrChange>
      </w:pPr>
      <w:del w:id="11" w:author="João Mendes Lopes Neto" w:date="2016-06-29T11:45:00Z">
        <w:r w:rsidDel="001F5B58">
          <w:br w:type="page"/>
        </w:r>
      </w:del>
    </w:p>
    <w:p w14:paraId="51568689" w14:textId="77777777" w:rsidR="001D3CE3" w:rsidRPr="00E96862" w:rsidRDefault="001D3CE3">
      <w:pPr>
        <w:pStyle w:val="PargrafodaLista"/>
        <w:numPr>
          <w:ilvl w:val="0"/>
          <w:numId w:val="13"/>
        </w:numPr>
        <w:pPrChange w:id="12" w:author="João Mendes Lopes Neto" w:date="2016-06-29T11:45:00Z">
          <w:pPr>
            <w:pStyle w:val="Ttulo1"/>
          </w:pPr>
        </w:pPrChange>
      </w:pPr>
      <w:r>
        <w:lastRenderedPageBreak/>
        <w:t>Protótipos de baixa fidelidade</w:t>
      </w:r>
      <w:r w:rsidRPr="00E96862">
        <w:t xml:space="preserve"> </w:t>
      </w:r>
    </w:p>
    <w:p w14:paraId="7F74287B" w14:textId="77777777" w:rsidR="00FB723E" w:rsidRPr="00C55488" w:rsidRDefault="00FB723E" w:rsidP="00FB723E">
      <w:pPr>
        <w:rPr>
          <w:b/>
        </w:rPr>
      </w:pPr>
      <w:r w:rsidRPr="00C55488">
        <w:rPr>
          <w:b/>
        </w:rPr>
        <w:t>Home</w:t>
      </w:r>
    </w:p>
    <w:p w14:paraId="2641FA69" w14:textId="77777777" w:rsidR="00C55488" w:rsidRDefault="00C55488" w:rsidP="00C55488">
      <w:pPr>
        <w:jc w:val="center"/>
      </w:pPr>
      <w:r w:rsidRPr="00C55488">
        <w:rPr>
          <w:noProof/>
        </w:rPr>
        <w:drawing>
          <wp:inline distT="0" distB="0" distL="0" distR="0" wp14:anchorId="22A694B0" wp14:editId="6BA2F0E1">
            <wp:extent cx="2705100" cy="2256503"/>
            <wp:effectExtent l="0" t="0" r="0" b="0"/>
            <wp:docPr id="1" name="Imagem 1" descr="C:\Users\JoãoMendes\Documents\IFRN\3º ano\Projeto Integrador\PROTÓTIPOS FIM\homeSem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ãoMendes\Documents\IFRN\3º ano\Projeto Integrador\PROTÓTIPOS FIM\homeSemLog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390" cy="226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4E35" w14:textId="77777777" w:rsidR="00C55488" w:rsidRDefault="00C55488" w:rsidP="00C55488">
      <w:pPr>
        <w:jc w:val="center"/>
      </w:pPr>
    </w:p>
    <w:p w14:paraId="74352CB4" w14:textId="77777777" w:rsidR="00FB723E" w:rsidRDefault="00FB723E" w:rsidP="00FB723E">
      <w:pPr>
        <w:rPr>
          <w:b/>
        </w:rPr>
      </w:pPr>
      <w:r w:rsidRPr="00C55488">
        <w:rPr>
          <w:b/>
        </w:rPr>
        <w:t>Login</w:t>
      </w:r>
    </w:p>
    <w:p w14:paraId="3700F359" w14:textId="77777777" w:rsidR="00C55488" w:rsidRDefault="00C55488" w:rsidP="00C55488">
      <w:pPr>
        <w:jc w:val="center"/>
        <w:rPr>
          <w:b/>
        </w:rPr>
      </w:pPr>
      <w:r w:rsidRPr="00C55488">
        <w:rPr>
          <w:b/>
          <w:noProof/>
        </w:rPr>
        <w:drawing>
          <wp:inline distT="0" distB="0" distL="0" distR="0" wp14:anchorId="64FFC73C" wp14:editId="438B22C9">
            <wp:extent cx="2962275" cy="2471029"/>
            <wp:effectExtent l="0" t="0" r="0" b="5715"/>
            <wp:docPr id="2" name="Imagem 2" descr="C:\Users\JoãoMendes\Documents\IFRN\3º ano\Projeto Integrador\PROTÓTIPOS FIM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ãoMendes\Documents\IFRN\3º ano\Projeto Integrador\PROTÓTIPOS FIM\ho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648" cy="249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5DD9" w14:textId="77777777" w:rsidR="00C55488" w:rsidRPr="00C55488" w:rsidRDefault="00C55488" w:rsidP="00C55488">
      <w:pPr>
        <w:jc w:val="center"/>
        <w:rPr>
          <w:b/>
        </w:rPr>
      </w:pPr>
    </w:p>
    <w:p w14:paraId="0311105F" w14:textId="77777777" w:rsidR="00C55488" w:rsidRDefault="00C55488">
      <w:pPr>
        <w:spacing w:before="0"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40ADCB60" w14:textId="77777777" w:rsidR="00C55488" w:rsidRDefault="00FB723E" w:rsidP="00FB723E">
      <w:pPr>
        <w:rPr>
          <w:b/>
        </w:rPr>
      </w:pPr>
      <w:r w:rsidRPr="00C55488">
        <w:rPr>
          <w:b/>
        </w:rPr>
        <w:lastRenderedPageBreak/>
        <w:t>Cadastro</w:t>
      </w:r>
    </w:p>
    <w:p w14:paraId="66600AED" w14:textId="77777777" w:rsidR="00FB723E" w:rsidRPr="00C55488" w:rsidRDefault="00C55488" w:rsidP="00C55488">
      <w:pPr>
        <w:jc w:val="center"/>
        <w:rPr>
          <w:b/>
        </w:rPr>
      </w:pPr>
      <w:r w:rsidRPr="00C55488">
        <w:rPr>
          <w:b/>
          <w:noProof/>
        </w:rPr>
        <w:drawing>
          <wp:inline distT="0" distB="0" distL="0" distR="0" wp14:anchorId="4BC258A1" wp14:editId="79CEE9A2">
            <wp:extent cx="3590925" cy="3351528"/>
            <wp:effectExtent l="0" t="0" r="0" b="1905"/>
            <wp:docPr id="3" name="Imagem 3" descr="C:\Users\JoãoMendes\Documents\IFRN\3º ano\Projeto Integrador\PROTÓTIPOS FIM\cada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ãoMendes\Documents\IFRN\3º ano\Projeto Integrador\PROTÓTIPOS FIM\cadastr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301" cy="337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09E8" w14:textId="77777777" w:rsidR="00FB723E" w:rsidRDefault="00FB723E" w:rsidP="00FB723E">
      <w:pPr>
        <w:rPr>
          <w:b/>
        </w:rPr>
      </w:pPr>
      <w:r w:rsidRPr="00C55488">
        <w:rPr>
          <w:b/>
        </w:rPr>
        <w:t>Fale conosco</w:t>
      </w:r>
    </w:p>
    <w:p w14:paraId="69D8BAA8" w14:textId="77777777" w:rsidR="00C55488" w:rsidRPr="00C55488" w:rsidRDefault="00C55488" w:rsidP="00C55488">
      <w:pPr>
        <w:jc w:val="center"/>
        <w:rPr>
          <w:b/>
        </w:rPr>
      </w:pPr>
      <w:r w:rsidRPr="00C55488">
        <w:rPr>
          <w:b/>
          <w:noProof/>
        </w:rPr>
        <w:drawing>
          <wp:inline distT="0" distB="0" distL="0" distR="0" wp14:anchorId="11E5E131" wp14:editId="3AFCD9A9">
            <wp:extent cx="4152900" cy="3391535"/>
            <wp:effectExtent l="0" t="0" r="0" b="0"/>
            <wp:docPr id="4" name="Imagem 4" descr="C:\Users\JoãoMendes\Documents\IFRN\3º ano\Projeto Integrador\PROTÓTIPOS FIM\faleconos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ãoMendes\Documents\IFRN\3º ano\Projeto Integrador\PROTÓTIPOS FIM\faleconosc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73" cy="3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B3C5" w14:textId="77777777" w:rsidR="00C55488" w:rsidRDefault="00C55488">
      <w:pPr>
        <w:spacing w:before="0"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03666642" w14:textId="77777777" w:rsidR="00C55488" w:rsidRDefault="00230451" w:rsidP="00230451">
      <w:pPr>
        <w:rPr>
          <w:b/>
        </w:rPr>
      </w:pPr>
      <w:r w:rsidRPr="00C55488">
        <w:rPr>
          <w:b/>
        </w:rPr>
        <w:lastRenderedPageBreak/>
        <w:t>Rankings</w:t>
      </w:r>
    </w:p>
    <w:p w14:paraId="0A6DB5B7" w14:textId="77777777" w:rsidR="00C033EC" w:rsidRPr="00C033EC" w:rsidRDefault="00C033EC" w:rsidP="00230451">
      <w:r>
        <w:t>Ao acessar a opção “FILMES” do menu, o usuário é redirecionado para a página de protótipo a seguir.</w:t>
      </w:r>
    </w:p>
    <w:p w14:paraId="2DE0E8C0" w14:textId="77777777" w:rsidR="00230451" w:rsidRDefault="00C55488" w:rsidP="00C55488">
      <w:pPr>
        <w:jc w:val="center"/>
        <w:rPr>
          <w:b/>
        </w:rPr>
      </w:pPr>
      <w:r w:rsidRPr="00C55488">
        <w:rPr>
          <w:b/>
          <w:noProof/>
        </w:rPr>
        <w:drawing>
          <wp:inline distT="0" distB="0" distL="0" distR="0" wp14:anchorId="1136FF77" wp14:editId="05F32E42">
            <wp:extent cx="2676525" cy="2676525"/>
            <wp:effectExtent l="0" t="0" r="9525" b="9525"/>
            <wp:docPr id="5" name="Imagem 5" descr="C:\Users\JoãoMendes\Documents\IFRN\3º ano\Projeto Integrador\PROTÓTIPOS FIM\fil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ãoMendes\Documents\IFRN\3º ano\Projeto Integrador\PROTÓTIPOS FIM\filme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DDB3A" w14:textId="77777777" w:rsidR="00C55488" w:rsidRPr="00C55488" w:rsidRDefault="00C55488" w:rsidP="00C55488">
      <w:pPr>
        <w:jc w:val="center"/>
        <w:rPr>
          <w:b/>
        </w:rPr>
      </w:pPr>
    </w:p>
    <w:p w14:paraId="4DE012DE" w14:textId="77777777" w:rsidR="00230451" w:rsidRDefault="00230451" w:rsidP="00230451">
      <w:pPr>
        <w:rPr>
          <w:b/>
        </w:rPr>
      </w:pPr>
      <w:r w:rsidRPr="00C55488">
        <w:rPr>
          <w:b/>
        </w:rPr>
        <w:t>Film</w:t>
      </w:r>
      <w:r w:rsidR="00C55488">
        <w:rPr>
          <w:b/>
        </w:rPr>
        <w:t>e</w:t>
      </w:r>
    </w:p>
    <w:p w14:paraId="28409D7A" w14:textId="77777777" w:rsidR="00C55488" w:rsidRPr="00C55488" w:rsidRDefault="00C55488" w:rsidP="00631F2E">
      <w:pPr>
        <w:jc w:val="center"/>
        <w:rPr>
          <w:b/>
        </w:rPr>
      </w:pPr>
      <w:r w:rsidRPr="00C55488">
        <w:rPr>
          <w:b/>
          <w:noProof/>
        </w:rPr>
        <w:drawing>
          <wp:inline distT="0" distB="0" distL="0" distR="0" wp14:anchorId="5D424C07" wp14:editId="536B8F45">
            <wp:extent cx="2839300" cy="3714750"/>
            <wp:effectExtent l="0" t="0" r="0" b="0"/>
            <wp:docPr id="6" name="Imagem 6" descr="C:\Users\JoãoMendes\Documents\IFRN\3º ano\Projeto Integrador\PROTÓTIPOS FIM\páginaDoFil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ãoMendes\Documents\IFRN\3º ano\Projeto Integrador\PROTÓTIPOS FIM\páginaDoFilm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827" cy="371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60818" w14:textId="77777777" w:rsidR="00C55488" w:rsidRDefault="00C55488">
      <w:pPr>
        <w:spacing w:before="0"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00D15218" w14:textId="77777777" w:rsidR="00C55488" w:rsidRDefault="00C55488" w:rsidP="00FB723E">
      <w:pPr>
        <w:rPr>
          <w:b/>
        </w:rPr>
      </w:pPr>
      <w:r>
        <w:rPr>
          <w:b/>
        </w:rPr>
        <w:lastRenderedPageBreak/>
        <w:t>Perfis</w:t>
      </w:r>
    </w:p>
    <w:p w14:paraId="7947203B" w14:textId="77777777" w:rsidR="008F20FB" w:rsidRDefault="008F20FB" w:rsidP="008F20FB">
      <w:r>
        <w:t xml:space="preserve">Respectivamente, os perfis de um outro usuário, do próprio, o de um usuário “alimentador”, administrador, e a janela de seguidores de um usuário. </w:t>
      </w:r>
    </w:p>
    <w:p w14:paraId="3BD5BB96" w14:textId="77777777" w:rsidR="00AA0FCE" w:rsidRDefault="00C55488">
      <w:pPr>
        <w:ind w:left="-567" w:right="-427" w:firstLine="0"/>
        <w:rPr>
          <w:ins w:id="13" w:author="João Mendes Lopes Neto" w:date="2016-06-29T11:43:00Z"/>
        </w:rPr>
        <w:pPrChange w:id="14" w:author="João Mendes Lopes Neto" w:date="2016-06-29T11:43:00Z">
          <w:pPr>
            <w:ind w:firstLine="0"/>
          </w:pPr>
        </w:pPrChange>
      </w:pPr>
      <w:commentRangeStart w:id="15"/>
      <w:r w:rsidRPr="00D869A0">
        <w:rPr>
          <w:noProof/>
        </w:rPr>
        <w:drawing>
          <wp:inline distT="0" distB="0" distL="0" distR="0" wp14:anchorId="0E9E76DD" wp14:editId="11A367AB">
            <wp:extent cx="2993006" cy="3570605"/>
            <wp:effectExtent l="0" t="0" r="0" b="0"/>
            <wp:docPr id="7" name="Imagem 7" descr="C:\Users\JoãoMendes\Documents\IFRN\3º ano\Projeto Integrador\PROTÓTIPOS FIM\perfilDeOu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ãoMendes\Documents\IFRN\3º ano\Projeto Integrador\PROTÓTIPOS FIM\perfilDeOutr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576" cy="360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9A0">
        <w:t xml:space="preserve"> </w:t>
      </w:r>
      <w:r w:rsidRPr="00D869A0">
        <w:rPr>
          <w:noProof/>
        </w:rPr>
        <w:drawing>
          <wp:inline distT="0" distB="0" distL="0" distR="0" wp14:anchorId="4A889010" wp14:editId="2D22E3EC">
            <wp:extent cx="2999395" cy="3578225"/>
            <wp:effectExtent l="0" t="0" r="0" b="3175"/>
            <wp:docPr id="8" name="Imagem 8" descr="C:\Users\JoãoMendes\Documents\IFRN\3º ano\Projeto Integrador\PROTÓTIPOS FIM\perfilPróp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ãoMendes\Documents\IFRN\3º ano\Projeto Integrador\PROTÓTIPOS FIM\perfilPrópri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876" cy="360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9A0">
        <w:t xml:space="preserve"> </w:t>
      </w:r>
      <w:r w:rsidR="002B0A82" w:rsidRPr="00D869A0">
        <w:t xml:space="preserve"> </w:t>
      </w:r>
    </w:p>
    <w:p w14:paraId="38AC7C82" w14:textId="3FD03E28" w:rsidR="00FB723E" w:rsidRPr="00C55488" w:rsidDel="00AA0FCE" w:rsidRDefault="00AA0FCE">
      <w:pPr>
        <w:ind w:left="-567" w:right="-427" w:firstLine="0"/>
        <w:rPr>
          <w:del w:id="16" w:author="João Mendes Lopes Neto" w:date="2016-06-29T11:43:00Z"/>
          <w:b/>
        </w:rPr>
        <w:pPrChange w:id="17" w:author="João Mendes Lopes Neto" w:date="2016-06-29T11:43:00Z">
          <w:pPr>
            <w:ind w:firstLine="0"/>
          </w:pPr>
        </w:pPrChange>
      </w:pPr>
      <w:ins w:id="18" w:author="João Mendes Lopes Neto" w:date="2016-06-29T11:44:00Z">
        <w:r>
          <w:rPr>
            <w:rFonts w:ascii="Times New Roman" w:hAnsi="Times New Roman" w:cs="Times New Roman"/>
            <w:noProof/>
            <w:snapToGrid w:val="0"/>
            <w:w w:val="0"/>
            <w:sz w:val="0"/>
            <w:szCs w:val="0"/>
            <w:u w:color="000000"/>
            <w:bdr w:val="none" w:sz="0" w:space="0" w:color="000000"/>
            <w:shd w:val="clear" w:color="000000" w:fill="000000"/>
          </w:rPr>
          <w:t xml:space="preserve">    </w:t>
        </w:r>
      </w:ins>
      <w:r w:rsidR="002B0A82" w:rsidRPr="002B0A82">
        <w:rPr>
          <w:rFonts w:ascii="Times New Roman" w:hAnsi="Times New Roman" w:cs="Times New Roman"/>
          <w:noProof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798A573C" wp14:editId="4F961287">
            <wp:extent cx="2954459" cy="3524615"/>
            <wp:effectExtent l="0" t="0" r="0" b="0"/>
            <wp:docPr id="9" name="Imagem 9" descr="C:\Users\JoãoMendes\Documents\IFRN\3º ano\Projeto Integrador\PROTÓTIPOS FIM\perfilUsuárioAliment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ãoMendes\Documents\IFRN\3º ano\Projeto Integrador\PROTÓTIPOS FIM\perfilUsuárioAlimentado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601" cy="357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9" w:author="João Mendes Lopes Neto" w:date="2016-06-29T11:44:00Z">
        <w:r>
          <w:rPr>
            <w:rFonts w:ascii="Times New Roman" w:hAnsi="Times New Roman" w:cs="Times New Roman"/>
            <w:noProof/>
            <w:snapToGrid w:val="0"/>
            <w:w w:val="0"/>
            <w:sz w:val="0"/>
            <w:szCs w:val="0"/>
            <w:u w:color="000000"/>
            <w:bdr w:val="none" w:sz="0" w:space="0" w:color="000000"/>
            <w:shd w:val="clear" w:color="000000" w:fill="000000"/>
          </w:rPr>
          <w:t xml:space="preserve">                           </w:t>
        </w:r>
        <w:r w:rsidRPr="00387350">
          <w:rPr>
            <w:b/>
            <w:noProof/>
          </w:rPr>
          <w:drawing>
            <wp:inline distT="0" distB="0" distL="0" distR="0" wp14:anchorId="45AB46B4" wp14:editId="3BD4A0C6">
              <wp:extent cx="2962275" cy="3533940"/>
              <wp:effectExtent l="0" t="0" r="0" b="9525"/>
              <wp:docPr id="12" name="Imagem 12" descr="C:\Users\20141011110018\Downloads\PROTÓTIPOS FIM\perfilUsuárioAdministrador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20141011110018\Downloads\PROTÓTIPOS FIM\perfilUsuárioAdministrador.png"/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55823" cy="36455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C315D05" w14:textId="77777777" w:rsidR="00DC7306" w:rsidDel="00AA0FCE" w:rsidRDefault="00DC7306">
      <w:pPr>
        <w:ind w:left="-567" w:right="-427" w:firstLine="0"/>
        <w:rPr>
          <w:del w:id="20" w:author="João Mendes Lopes Neto" w:date="2016-06-29T11:43:00Z"/>
          <w:b/>
        </w:rPr>
        <w:pPrChange w:id="21" w:author="João Mendes Lopes Neto" w:date="2016-06-29T11:43:00Z">
          <w:pPr/>
        </w:pPrChange>
      </w:pPr>
    </w:p>
    <w:p w14:paraId="19C8CB22" w14:textId="77777777" w:rsidR="00D932F4" w:rsidRDefault="00387350" w:rsidP="00387350">
      <w:pPr>
        <w:rPr>
          <w:ins w:id="22" w:author="João Mendes Neto" w:date="2016-10-31T00:19:00Z"/>
          <w:b/>
        </w:rPr>
      </w:pPr>
      <w:del w:id="23" w:author="João Mendes Lopes Neto" w:date="2016-06-29T11:44:00Z">
        <w:r w:rsidRPr="00387350" w:rsidDel="00AA0FCE">
          <w:rPr>
            <w:b/>
            <w:noProof/>
          </w:rPr>
          <w:lastRenderedPageBreak/>
          <w:drawing>
            <wp:inline distT="0" distB="0" distL="0" distR="0" wp14:anchorId="2DDF6F06" wp14:editId="380B5441">
              <wp:extent cx="2443697" cy="2915285"/>
              <wp:effectExtent l="0" t="0" r="0" b="0"/>
              <wp:docPr id="15" name="Imagem 15" descr="C:\Users\20141011110018\Downloads\PROTÓTIPOS FIM\perfilUsuárioAdministrador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20141011110018\Downloads\PROTÓTIPOS FIM\perfilUsuárioAdministrador.png"/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05269" cy="2988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rPr>
          <w:b/>
        </w:rPr>
        <w:t xml:space="preserve">  </w:t>
      </w:r>
    </w:p>
    <w:p w14:paraId="1CCA61D5" w14:textId="47259C49" w:rsidR="00DC7306" w:rsidRDefault="00DC7306" w:rsidP="00387350">
      <w:pPr>
        <w:rPr>
          <w:b/>
        </w:rPr>
      </w:pPr>
      <w:bookmarkStart w:id="24" w:name="_GoBack"/>
      <w:bookmarkEnd w:id="24"/>
      <w:r w:rsidRPr="00DC7306">
        <w:rPr>
          <w:b/>
          <w:noProof/>
        </w:rPr>
        <w:drawing>
          <wp:inline distT="0" distB="0" distL="0" distR="0" wp14:anchorId="442F9584" wp14:editId="6BDF486B">
            <wp:extent cx="3038475" cy="3624844"/>
            <wp:effectExtent l="0" t="0" r="0" b="0"/>
            <wp:docPr id="10" name="Imagem 10" descr="C:\Users\JoãoMendes\Documents\IFRN\3º ano\Projeto Integrador\PROTÓTIPOS FIM\perfilSegui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ãoMendes\Documents\IFRN\3º ano\Projeto Integrador\PROTÓTIPOS FIM\perfilSeguido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614" cy="365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5"/>
      <w:r w:rsidR="00C84CB4">
        <w:rPr>
          <w:rStyle w:val="Refdecomentrio"/>
        </w:rPr>
        <w:commentReference w:id="15"/>
      </w:r>
    </w:p>
    <w:p w14:paraId="1B17FA21" w14:textId="77777777" w:rsidR="00AA1E09" w:rsidRDefault="00AA1E09">
      <w:pPr>
        <w:spacing w:before="0"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01E37DFD" w14:textId="77777777" w:rsidR="00AA1E09" w:rsidRDefault="00C47A38" w:rsidP="00AA1E09">
      <w:pPr>
        <w:rPr>
          <w:b/>
        </w:rPr>
      </w:pPr>
      <w:r>
        <w:rPr>
          <w:b/>
        </w:rPr>
        <w:lastRenderedPageBreak/>
        <w:t>Lista de f</w:t>
      </w:r>
      <w:r w:rsidR="00AA1E09">
        <w:rPr>
          <w:b/>
        </w:rPr>
        <w:t>avoritos</w:t>
      </w:r>
      <w:r>
        <w:rPr>
          <w:b/>
        </w:rPr>
        <w:t xml:space="preserve">, interesse e </w:t>
      </w:r>
      <w:r w:rsidR="00C61DDC">
        <w:rPr>
          <w:b/>
        </w:rPr>
        <w:t xml:space="preserve">filmes </w:t>
      </w:r>
      <w:r>
        <w:rPr>
          <w:b/>
        </w:rPr>
        <w:t>vistos</w:t>
      </w:r>
    </w:p>
    <w:p w14:paraId="0F64F6A7" w14:textId="77777777" w:rsidR="00810C07" w:rsidRPr="00810C07" w:rsidRDefault="00810C07" w:rsidP="00AA1E09">
      <w:r>
        <w:t>O protótipo a seguir representa a página da lista de favoritos de um usuário, que se assemelha às páginas das demais listas, excetuando-se o texto “FILMES FAVORITOS”, que se adequa a cada uma d</w:t>
      </w:r>
      <w:r w:rsidR="003D2877">
        <w:t>essas páginas</w:t>
      </w:r>
      <w:r>
        <w:t>.</w:t>
      </w:r>
    </w:p>
    <w:p w14:paraId="2F5730CC" w14:textId="77777777" w:rsidR="00AA1E09" w:rsidRPr="00C55488" w:rsidRDefault="00AA1E09" w:rsidP="00AA1E09">
      <w:pPr>
        <w:jc w:val="center"/>
        <w:rPr>
          <w:b/>
        </w:rPr>
      </w:pPr>
      <w:r w:rsidRPr="00AA1E09">
        <w:rPr>
          <w:b/>
          <w:noProof/>
        </w:rPr>
        <w:drawing>
          <wp:inline distT="0" distB="0" distL="0" distR="0" wp14:anchorId="698D7415" wp14:editId="72AB3FA3">
            <wp:extent cx="2867025" cy="2678122"/>
            <wp:effectExtent l="0" t="0" r="0" b="8255"/>
            <wp:docPr id="14" name="Imagem 14" descr="C:\Users\JoãoMendes\Documents\IFRN\3º ano\Projeto Integrador\PROTÓTIPOS FIM\filmes-favori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ãoMendes\Documents\IFRN\3º ano\Projeto Integrador\PROTÓTIPOS FIM\filmes-favoritos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046" cy="267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7E192" w14:textId="77777777" w:rsidR="00DC7306" w:rsidRDefault="00230451" w:rsidP="00DC7306">
      <w:pPr>
        <w:rPr>
          <w:b/>
        </w:rPr>
      </w:pPr>
      <w:r w:rsidRPr="00C55488">
        <w:rPr>
          <w:b/>
        </w:rPr>
        <w:t>Editar dados</w:t>
      </w:r>
    </w:p>
    <w:p w14:paraId="46956140" w14:textId="77777777" w:rsidR="00AA1E09" w:rsidRPr="00C55488" w:rsidRDefault="00AA1E09" w:rsidP="00AA1E09">
      <w:pPr>
        <w:jc w:val="center"/>
        <w:rPr>
          <w:b/>
        </w:rPr>
      </w:pPr>
      <w:r w:rsidRPr="00AA1E09">
        <w:rPr>
          <w:b/>
          <w:noProof/>
        </w:rPr>
        <w:drawing>
          <wp:inline distT="0" distB="0" distL="0" distR="0" wp14:anchorId="2EB553A4" wp14:editId="7D568521">
            <wp:extent cx="3629025" cy="2170746"/>
            <wp:effectExtent l="0" t="0" r="0" b="1270"/>
            <wp:docPr id="11" name="Imagem 11" descr="C:\Users\JoãoMendes\Documents\IFRN\3º ano\Projeto Integrador\PROTÓTIPOS FIM\editar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ãoMendes\Documents\IFRN\3º ano\Projeto Integrador\PROTÓTIPOS FIM\editarPerfil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261" cy="217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0AB77" w14:textId="77777777" w:rsidR="00AA1E09" w:rsidRDefault="00AA1E09">
      <w:pPr>
        <w:spacing w:before="0"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7EDE8D" w14:textId="77777777" w:rsidR="00156329" w:rsidRDefault="00AA1E09" w:rsidP="00156329">
      <w:pPr>
        <w:rPr>
          <w:b/>
        </w:rPr>
      </w:pPr>
      <w:r w:rsidRPr="00C55488">
        <w:rPr>
          <w:b/>
        </w:rPr>
        <w:lastRenderedPageBreak/>
        <w:t>Enviar filme</w:t>
      </w:r>
      <w:r w:rsidRPr="00AA1E09">
        <w:rPr>
          <w:rFonts w:ascii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32CBDD5" w14:textId="77777777" w:rsidR="00156329" w:rsidRPr="00156329" w:rsidRDefault="00156329" w:rsidP="00156329">
      <w:pPr>
        <w:jc w:val="left"/>
      </w:pPr>
      <w:r w:rsidRPr="00156329">
        <w:t>Formulá</w:t>
      </w:r>
      <w:r>
        <w:t>rio de envio de filmes do usuário alimentador.</w:t>
      </w:r>
    </w:p>
    <w:p w14:paraId="167B82D3" w14:textId="77777777" w:rsidR="00AA1E09" w:rsidRPr="00C55488" w:rsidRDefault="00363A58" w:rsidP="007B0192">
      <w:pPr>
        <w:jc w:val="center"/>
        <w:rPr>
          <w:b/>
        </w:rPr>
      </w:pPr>
      <w:r w:rsidRPr="00363A58">
        <w:rPr>
          <w:b/>
          <w:noProof/>
        </w:rPr>
        <w:drawing>
          <wp:inline distT="0" distB="0" distL="0" distR="0" wp14:anchorId="7B3E38EC" wp14:editId="1D1AB258">
            <wp:extent cx="3385185" cy="2108689"/>
            <wp:effectExtent l="0" t="0" r="5715" b="6350"/>
            <wp:docPr id="18" name="Imagem 18" descr="C:\Users\JoãoMendes\Documents\IFRN\3º ano\Projeto Integrador\PROTÓTIPOS FIM\enviarfil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ãoMendes\Documents\IFRN\3º ano\Projeto Integrador\PROTÓTIPOS FIM\enviarfilm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034" cy="211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A89A" w14:textId="77777777" w:rsidR="00230451" w:rsidRDefault="005F0A73" w:rsidP="00FB723E">
      <w:pPr>
        <w:rPr>
          <w:b/>
        </w:rPr>
      </w:pPr>
      <w:r>
        <w:rPr>
          <w:b/>
        </w:rPr>
        <w:t>Linha do tempo</w:t>
      </w:r>
    </w:p>
    <w:p w14:paraId="668EEE84" w14:textId="77777777" w:rsidR="00AA1E09" w:rsidRDefault="00AA1E09" w:rsidP="007B0192">
      <w:pPr>
        <w:jc w:val="center"/>
        <w:rPr>
          <w:b/>
        </w:rPr>
      </w:pPr>
      <w:r w:rsidRPr="00AA1E09">
        <w:rPr>
          <w:b/>
          <w:noProof/>
        </w:rPr>
        <w:drawing>
          <wp:inline distT="0" distB="0" distL="0" distR="0" wp14:anchorId="24389025" wp14:editId="28FE9B6F">
            <wp:extent cx="3048000" cy="3300091"/>
            <wp:effectExtent l="0" t="0" r="0" b="0"/>
            <wp:docPr id="13" name="Imagem 13" descr="C:\Users\JoãoMendes\Documents\IFRN\3º ano\Projeto Integrador\PROTÓTIPOS FIM\f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ãoMendes\Documents\IFRN\3º ano\Projeto Integrador\PROTÓTIPOS FIM\fee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944" cy="330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11E3D" w14:textId="77777777" w:rsidR="00C378CE" w:rsidRDefault="00C378CE">
      <w:pPr>
        <w:spacing w:before="0"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6CD1CD4B" w14:textId="77777777" w:rsidR="00363A58" w:rsidRDefault="00363A58" w:rsidP="00363A58">
      <w:pPr>
        <w:jc w:val="left"/>
        <w:rPr>
          <w:b/>
        </w:rPr>
      </w:pPr>
      <w:r>
        <w:rPr>
          <w:b/>
        </w:rPr>
        <w:lastRenderedPageBreak/>
        <w:t>Autorizar filme</w:t>
      </w:r>
    </w:p>
    <w:p w14:paraId="47BDACDC" w14:textId="77777777" w:rsidR="008B34C6" w:rsidRDefault="00BE2300" w:rsidP="00C378CE">
      <w:pPr>
        <w:pStyle w:val="Ttulo1"/>
        <w:numPr>
          <w:ilvl w:val="0"/>
          <w:numId w:val="0"/>
        </w:numPr>
        <w:ind w:left="1080"/>
        <w:jc w:val="center"/>
      </w:pPr>
      <w:r w:rsidRPr="00BE2300">
        <w:rPr>
          <w:noProof/>
          <w:color w:val="000000"/>
          <w:sz w:val="22"/>
          <w:szCs w:val="22"/>
        </w:rPr>
        <w:drawing>
          <wp:inline distT="0" distB="0" distL="0" distR="0" wp14:anchorId="4A9DA972" wp14:editId="1D7A5621">
            <wp:extent cx="2990850" cy="3146380"/>
            <wp:effectExtent l="0" t="0" r="0" b="0"/>
            <wp:docPr id="19" name="Imagem 19" descr="C:\Users\JoãoMendes\Documents\IFRN\3º ano\Projeto Integrador\PROTÓTIPOS FIM\autorizarFil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ãoMendes\Documents\IFRN\3º ano\Projeto Integrador\PROTÓTIPOS FIM\autorizarFilme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161" cy="314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D3C14" w14:textId="77777777" w:rsidR="00BE2300" w:rsidRPr="00BE2300" w:rsidRDefault="00BE2300" w:rsidP="00BE2300"/>
    <w:p w14:paraId="7516A208" w14:textId="77777777" w:rsidR="008B34C6" w:rsidRDefault="008B34C6" w:rsidP="008B34C6">
      <w:pPr>
        <w:pStyle w:val="Ttulo1"/>
      </w:pPr>
      <w:r>
        <w:t>Mapa do site</w:t>
      </w:r>
    </w:p>
    <w:p w14:paraId="0052F3C9" w14:textId="77777777" w:rsidR="008B34C6" w:rsidRPr="008B34C6" w:rsidRDefault="008B34C6" w:rsidP="008B34C6">
      <w:pPr>
        <w:ind w:firstLine="0"/>
        <w:jc w:val="center"/>
      </w:pPr>
      <w:r>
        <w:rPr>
          <w:noProof/>
        </w:rPr>
        <w:drawing>
          <wp:inline distT="0" distB="0" distL="0" distR="0" wp14:anchorId="7946F00C" wp14:editId="3174082D">
            <wp:extent cx="5400040" cy="1618804"/>
            <wp:effectExtent l="0" t="0" r="0" b="635"/>
            <wp:docPr id="16" name="Imagem 16" descr="C:\Users\20141011110018\Downloads\Mada - CIN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141011110018\Downloads\Mada - CINE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F28A2" w14:textId="77777777" w:rsidR="008B34C6" w:rsidRPr="008B34C6" w:rsidRDefault="008B34C6" w:rsidP="008B34C6"/>
    <w:sectPr w:rsidR="008B34C6" w:rsidRPr="008B3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Alexandre Lima" w:date="2016-06-20T18:31:00Z" w:initials="AL">
    <w:p w14:paraId="2085973C" w14:textId="77777777" w:rsidR="0080583B" w:rsidRDefault="0080583B">
      <w:pPr>
        <w:pStyle w:val="Textodecomentrio"/>
      </w:pPr>
      <w:r>
        <w:rPr>
          <w:rStyle w:val="Refdecomentrio"/>
        </w:rPr>
        <w:annotationRef/>
      </w:r>
      <w:r>
        <w:t>???</w:t>
      </w:r>
    </w:p>
  </w:comment>
  <w:comment w:id="7" w:author="Alexandre Lima" w:date="2016-06-20T18:41:00Z" w:initials="AL">
    <w:p w14:paraId="40079C28" w14:textId="77777777" w:rsidR="00C84CB4" w:rsidRDefault="00C84CB4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Desnecessário, remover.</w:t>
      </w:r>
    </w:p>
  </w:comment>
  <w:comment w:id="15" w:author="Alexandre Lima" w:date="2016-06-20T18:45:00Z" w:initials="AL">
    <w:p w14:paraId="7EFE8FAE" w14:textId="77777777" w:rsidR="00C84CB4" w:rsidRDefault="00C84CB4">
      <w:pPr>
        <w:pStyle w:val="Textodecomentrio"/>
      </w:pPr>
      <w:r>
        <w:rPr>
          <w:rStyle w:val="Refdecomentrio"/>
        </w:rPr>
        <w:annotationRef/>
      </w:r>
      <w:r>
        <w:t>Aumentar o tamanho destas imagens.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85973C" w15:done="0"/>
  <w15:commentEx w15:paraId="40079C28" w15:done="0"/>
  <w15:commentEx w15:paraId="7EFE8FA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55DAA"/>
    <w:multiLevelType w:val="multilevel"/>
    <w:tmpl w:val="4D7AD4C0"/>
    <w:lvl w:ilvl="0">
      <w:start w:val="1"/>
      <w:numFmt w:val="decimal"/>
      <w:pStyle w:val="Ttulo1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0F70949"/>
    <w:multiLevelType w:val="hybridMultilevel"/>
    <w:tmpl w:val="FDD67FF0"/>
    <w:lvl w:ilvl="0" w:tplc="8EF0F60E">
      <w:start w:val="1"/>
      <w:numFmt w:val="decimal"/>
      <w:pStyle w:val="Ttulo2"/>
      <w:lvlText w:val="%1. 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CC63BD"/>
    <w:multiLevelType w:val="hybridMultilevel"/>
    <w:tmpl w:val="4F9214E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CC44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377CE5"/>
    <w:multiLevelType w:val="hybridMultilevel"/>
    <w:tmpl w:val="3C08793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662099C"/>
    <w:multiLevelType w:val="multilevel"/>
    <w:tmpl w:val="5922CB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."/>
      <w:lvlJc w:val="left"/>
      <w:pPr>
        <w:ind w:left="242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7BE2A7D"/>
    <w:multiLevelType w:val="hybridMultilevel"/>
    <w:tmpl w:val="522A704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4B64C3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A8E6500"/>
    <w:multiLevelType w:val="hybridMultilevel"/>
    <w:tmpl w:val="B6B4BB2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C2D1B08"/>
    <w:multiLevelType w:val="hybridMultilevel"/>
    <w:tmpl w:val="757C844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</w:num>
  <w:num w:numId="10">
    <w:abstractNumId w:val="0"/>
    <w:lvlOverride w:ilvl="0">
      <w:startOverride w:val="3"/>
    </w:lvlOverride>
    <w:lvlOverride w:ilvl="1">
      <w:startOverride w:val="2"/>
    </w:lvlOverride>
  </w:num>
  <w:num w:numId="11">
    <w:abstractNumId w:val="0"/>
  </w:num>
  <w:num w:numId="12">
    <w:abstractNumId w:val="9"/>
  </w:num>
  <w:num w:numId="13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re Lima">
    <w15:presenceInfo w15:providerId="Windows Live" w15:userId="eb4404923163ff26"/>
  </w15:person>
  <w15:person w15:author="João Mendes Lopes Neto">
    <w15:presenceInfo w15:providerId="AD" w15:userId="S-1-5-21-234021336-877152602-3426630572-148245"/>
  </w15:person>
  <w15:person w15:author="João Mendes Neto">
    <w15:presenceInfo w15:providerId="Windows Live" w15:userId="61489a8111d044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E17"/>
    <w:rsid w:val="00000841"/>
    <w:rsid w:val="000069CA"/>
    <w:rsid w:val="000127B9"/>
    <w:rsid w:val="00027798"/>
    <w:rsid w:val="00056735"/>
    <w:rsid w:val="00071E73"/>
    <w:rsid w:val="000A0318"/>
    <w:rsid w:val="000B211A"/>
    <w:rsid w:val="000B4F73"/>
    <w:rsid w:val="000E40A3"/>
    <w:rsid w:val="000F5277"/>
    <w:rsid w:val="00105D20"/>
    <w:rsid w:val="001103F5"/>
    <w:rsid w:val="00136A9F"/>
    <w:rsid w:val="00156329"/>
    <w:rsid w:val="00160ACE"/>
    <w:rsid w:val="00161FB8"/>
    <w:rsid w:val="001850CB"/>
    <w:rsid w:val="0019503B"/>
    <w:rsid w:val="00197BEF"/>
    <w:rsid w:val="001A1AAA"/>
    <w:rsid w:val="001C0445"/>
    <w:rsid w:val="001C2710"/>
    <w:rsid w:val="001C5EAE"/>
    <w:rsid w:val="001D3CE3"/>
    <w:rsid w:val="001F5B58"/>
    <w:rsid w:val="00207247"/>
    <w:rsid w:val="00230451"/>
    <w:rsid w:val="00230CA3"/>
    <w:rsid w:val="00233B7D"/>
    <w:rsid w:val="00261673"/>
    <w:rsid w:val="00286769"/>
    <w:rsid w:val="002A0AFD"/>
    <w:rsid w:val="002B0A82"/>
    <w:rsid w:val="00317ACC"/>
    <w:rsid w:val="003358BD"/>
    <w:rsid w:val="00363A58"/>
    <w:rsid w:val="003651B1"/>
    <w:rsid w:val="00380C1C"/>
    <w:rsid w:val="00387350"/>
    <w:rsid w:val="003C0C88"/>
    <w:rsid w:val="003D2877"/>
    <w:rsid w:val="003E4863"/>
    <w:rsid w:val="003F3EE6"/>
    <w:rsid w:val="00414B31"/>
    <w:rsid w:val="00423D37"/>
    <w:rsid w:val="00423E17"/>
    <w:rsid w:val="00425BD9"/>
    <w:rsid w:val="004477E0"/>
    <w:rsid w:val="00462094"/>
    <w:rsid w:val="004C2B06"/>
    <w:rsid w:val="004D0D19"/>
    <w:rsid w:val="004D498A"/>
    <w:rsid w:val="004E246C"/>
    <w:rsid w:val="004F28BF"/>
    <w:rsid w:val="00500C80"/>
    <w:rsid w:val="005063C9"/>
    <w:rsid w:val="005230B4"/>
    <w:rsid w:val="00530407"/>
    <w:rsid w:val="005743C3"/>
    <w:rsid w:val="0057519B"/>
    <w:rsid w:val="00576B03"/>
    <w:rsid w:val="00587C6B"/>
    <w:rsid w:val="00594B14"/>
    <w:rsid w:val="005A0A26"/>
    <w:rsid w:val="005B3360"/>
    <w:rsid w:val="005B51E9"/>
    <w:rsid w:val="005C129A"/>
    <w:rsid w:val="005C7F92"/>
    <w:rsid w:val="005D3037"/>
    <w:rsid w:val="005E16DA"/>
    <w:rsid w:val="005E1C2F"/>
    <w:rsid w:val="005F0A73"/>
    <w:rsid w:val="005F5E29"/>
    <w:rsid w:val="0061417C"/>
    <w:rsid w:val="00620D2C"/>
    <w:rsid w:val="0062277B"/>
    <w:rsid w:val="00631F2E"/>
    <w:rsid w:val="00635545"/>
    <w:rsid w:val="006438D6"/>
    <w:rsid w:val="00675C33"/>
    <w:rsid w:val="00683DC3"/>
    <w:rsid w:val="006846B5"/>
    <w:rsid w:val="00693FB5"/>
    <w:rsid w:val="006A6FD8"/>
    <w:rsid w:val="006A7273"/>
    <w:rsid w:val="006F3A7F"/>
    <w:rsid w:val="00746BEC"/>
    <w:rsid w:val="00746EC4"/>
    <w:rsid w:val="007511CD"/>
    <w:rsid w:val="0075371F"/>
    <w:rsid w:val="007623CC"/>
    <w:rsid w:val="007B0192"/>
    <w:rsid w:val="007C7CC0"/>
    <w:rsid w:val="0080583B"/>
    <w:rsid w:val="00810C07"/>
    <w:rsid w:val="00813EDE"/>
    <w:rsid w:val="00816A5F"/>
    <w:rsid w:val="00831B20"/>
    <w:rsid w:val="00842D6E"/>
    <w:rsid w:val="0087108C"/>
    <w:rsid w:val="00884ECE"/>
    <w:rsid w:val="008B34C6"/>
    <w:rsid w:val="008F20FB"/>
    <w:rsid w:val="008F21DE"/>
    <w:rsid w:val="00911776"/>
    <w:rsid w:val="009642B4"/>
    <w:rsid w:val="00966199"/>
    <w:rsid w:val="009812FB"/>
    <w:rsid w:val="009D296F"/>
    <w:rsid w:val="009D6DB0"/>
    <w:rsid w:val="00A244B0"/>
    <w:rsid w:val="00A62470"/>
    <w:rsid w:val="00A72692"/>
    <w:rsid w:val="00A75BE9"/>
    <w:rsid w:val="00A817A5"/>
    <w:rsid w:val="00A93D89"/>
    <w:rsid w:val="00AA0FCE"/>
    <w:rsid w:val="00AA1E09"/>
    <w:rsid w:val="00AB0104"/>
    <w:rsid w:val="00AB5569"/>
    <w:rsid w:val="00AD0CEF"/>
    <w:rsid w:val="00AD6D44"/>
    <w:rsid w:val="00AE4B31"/>
    <w:rsid w:val="00AF4A55"/>
    <w:rsid w:val="00B013C8"/>
    <w:rsid w:val="00B01D82"/>
    <w:rsid w:val="00B043A7"/>
    <w:rsid w:val="00B10B76"/>
    <w:rsid w:val="00B304AF"/>
    <w:rsid w:val="00B40399"/>
    <w:rsid w:val="00B50985"/>
    <w:rsid w:val="00B51934"/>
    <w:rsid w:val="00B6458F"/>
    <w:rsid w:val="00B76EBA"/>
    <w:rsid w:val="00B76F16"/>
    <w:rsid w:val="00BA09D4"/>
    <w:rsid w:val="00BC56A0"/>
    <w:rsid w:val="00BD51C3"/>
    <w:rsid w:val="00BE2300"/>
    <w:rsid w:val="00BE5E8D"/>
    <w:rsid w:val="00C033EC"/>
    <w:rsid w:val="00C1666B"/>
    <w:rsid w:val="00C378CE"/>
    <w:rsid w:val="00C434E0"/>
    <w:rsid w:val="00C4723D"/>
    <w:rsid w:val="00C47A38"/>
    <w:rsid w:val="00C55488"/>
    <w:rsid w:val="00C61BFB"/>
    <w:rsid w:val="00C61DDC"/>
    <w:rsid w:val="00C64A6D"/>
    <w:rsid w:val="00C84CB4"/>
    <w:rsid w:val="00D554A8"/>
    <w:rsid w:val="00D757CA"/>
    <w:rsid w:val="00D76AAA"/>
    <w:rsid w:val="00D869A0"/>
    <w:rsid w:val="00D932F4"/>
    <w:rsid w:val="00DC7306"/>
    <w:rsid w:val="00DE3807"/>
    <w:rsid w:val="00DE39EF"/>
    <w:rsid w:val="00DE4887"/>
    <w:rsid w:val="00DF0CEA"/>
    <w:rsid w:val="00DF53F0"/>
    <w:rsid w:val="00E156DC"/>
    <w:rsid w:val="00E17186"/>
    <w:rsid w:val="00E74391"/>
    <w:rsid w:val="00E75408"/>
    <w:rsid w:val="00E96862"/>
    <w:rsid w:val="00EA080F"/>
    <w:rsid w:val="00EB0B47"/>
    <w:rsid w:val="00EC4334"/>
    <w:rsid w:val="00EC70D0"/>
    <w:rsid w:val="00ED3351"/>
    <w:rsid w:val="00ED60FE"/>
    <w:rsid w:val="00EE4363"/>
    <w:rsid w:val="00EF2309"/>
    <w:rsid w:val="00EF4C8E"/>
    <w:rsid w:val="00F05C00"/>
    <w:rsid w:val="00F23B47"/>
    <w:rsid w:val="00F31E00"/>
    <w:rsid w:val="00F32C5E"/>
    <w:rsid w:val="00F5794A"/>
    <w:rsid w:val="00F72C10"/>
    <w:rsid w:val="00F765A8"/>
    <w:rsid w:val="00F80D51"/>
    <w:rsid w:val="00F83947"/>
    <w:rsid w:val="00F86CA7"/>
    <w:rsid w:val="00FB723E"/>
    <w:rsid w:val="00FC39E9"/>
    <w:rsid w:val="00FD61EB"/>
    <w:rsid w:val="00FE56E2"/>
    <w:rsid w:val="00FF55A0"/>
    <w:rsid w:val="00FF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337F2"/>
  <w15:docId w15:val="{D648AC67-B1DE-484C-A23C-75009556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CC0"/>
    <w:pPr>
      <w:spacing w:before="240" w:after="0" w:line="240" w:lineRule="auto"/>
      <w:ind w:firstLine="851"/>
      <w:jc w:val="both"/>
    </w:pPr>
    <w:rPr>
      <w:rFonts w:ascii="Arial" w:eastAsia="Times New Roman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96862"/>
    <w:pPr>
      <w:keepNext/>
      <w:keepLines/>
      <w:numPr>
        <w:numId w:val="4"/>
      </w:numPr>
      <w:spacing w:after="240"/>
      <w:outlineLvl w:val="0"/>
    </w:pPr>
    <w:rPr>
      <w:color w:val="000000" w:themeColor="text1"/>
      <w:sz w:val="26"/>
      <w:szCs w:val="26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AD0CEF"/>
    <w:pPr>
      <w:numPr>
        <w:numId w:val="9"/>
      </w:num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E1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96862"/>
    <w:rPr>
      <w:rFonts w:ascii="Arial" w:eastAsia="Times New Roman" w:hAnsi="Arial" w:cs="Arial"/>
      <w:color w:val="000000" w:themeColor="text1"/>
      <w:sz w:val="26"/>
      <w:szCs w:val="2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96862"/>
    <w:rPr>
      <w:rFonts w:ascii="Arial" w:eastAsia="Times New Roman" w:hAnsi="Arial" w:cs="Arial"/>
      <w:color w:val="000000" w:themeColor="text1"/>
      <w:sz w:val="26"/>
      <w:szCs w:val="26"/>
      <w:lang w:eastAsia="pt-BR"/>
    </w:rPr>
  </w:style>
  <w:style w:type="table" w:styleId="Tabelacomgrade">
    <w:name w:val="Table Grid"/>
    <w:basedOn w:val="Tabelanormal"/>
    <w:uiPriority w:val="39"/>
    <w:rsid w:val="0023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233B7D"/>
    <w:pPr>
      <w:suppressAutoHyphens/>
      <w:spacing w:before="0"/>
      <w:ind w:firstLine="0"/>
    </w:pPr>
    <w:rPr>
      <w:color w:val="auto"/>
      <w:sz w:val="20"/>
      <w:szCs w:val="24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233B7D"/>
    <w:rPr>
      <w:rFonts w:ascii="Arial" w:eastAsia="Times New Roman" w:hAnsi="Arial" w:cs="Arial"/>
      <w:sz w:val="20"/>
      <w:szCs w:val="24"/>
      <w:lang w:eastAsia="ar-SA"/>
    </w:rPr>
  </w:style>
  <w:style w:type="paragraph" w:styleId="SemEspaamento">
    <w:name w:val="No Spacing"/>
    <w:uiPriority w:val="1"/>
    <w:qFormat/>
    <w:rsid w:val="00884ECE"/>
    <w:pPr>
      <w:spacing w:after="0" w:line="240" w:lineRule="auto"/>
      <w:ind w:firstLine="851"/>
      <w:jc w:val="center"/>
    </w:pPr>
    <w:rPr>
      <w:rFonts w:ascii="Arial" w:eastAsia="Times New Roman" w:hAnsi="Arial" w:cs="Arial"/>
      <w:color w:val="000000"/>
      <w:sz w:val="28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E7540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156DC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56DC"/>
    <w:rPr>
      <w:rFonts w:ascii="Tahoma" w:eastAsia="Times New Roman" w:hAnsi="Tahoma" w:cs="Tahoma"/>
      <w:color w:val="000000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80583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0583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0583B"/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058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0583B"/>
    <w:rPr>
      <w:rFonts w:ascii="Arial" w:eastAsia="Times New Roman" w:hAnsi="Arial" w:cs="Arial"/>
      <w:b/>
      <w:bCs/>
      <w:color w:val="00000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3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80AF7-577C-4426-8DEC-94780CF57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11</Pages>
  <Words>772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Mendes Neto</dc:creator>
  <cp:keywords/>
  <dc:description/>
  <cp:lastModifiedBy>João Mendes Neto</cp:lastModifiedBy>
  <cp:revision>162</cp:revision>
  <dcterms:created xsi:type="dcterms:W3CDTF">2016-04-27T02:34:00Z</dcterms:created>
  <dcterms:modified xsi:type="dcterms:W3CDTF">2016-10-31T02:19:00Z</dcterms:modified>
</cp:coreProperties>
</file>